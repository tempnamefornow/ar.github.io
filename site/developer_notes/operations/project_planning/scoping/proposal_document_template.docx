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023F0" w14:textId="77777777" w:rsidR="00231F6A" w:rsidRDefault="00231F6A" w:rsidP="00231F6A">
      <w:pPr>
        <w:spacing w:after="0"/>
        <w:jc w:val="center"/>
        <w:rPr>
          <w:rFonts w:ascii="Avenir Next LT Pro" w:eastAsia="Avenir Next LT Pro" w:hAnsi="Avenir Next LT Pro" w:cs="Avenir Next LT Pro"/>
          <w:sz w:val="22"/>
          <w:szCs w:val="22"/>
          <w:lang w:val="en-IE" w:eastAsia="en-GB"/>
        </w:rPr>
      </w:pPr>
    </w:p>
    <w:p w14:paraId="34CF9B36" w14:textId="77777777" w:rsidR="00231F6A" w:rsidRDefault="00231F6A" w:rsidP="00231F6A">
      <w:pPr>
        <w:spacing w:after="0"/>
        <w:jc w:val="center"/>
        <w:rPr>
          <w:rFonts w:ascii="Avenir Next LT Pro" w:eastAsia="Avenir Next LT Pro" w:hAnsi="Avenir Next LT Pro" w:cs="Avenir Next LT Pro"/>
          <w:sz w:val="22"/>
          <w:szCs w:val="22"/>
          <w:lang w:val="en-IE" w:eastAsia="en-GB"/>
        </w:rPr>
      </w:pPr>
    </w:p>
    <w:p w14:paraId="1B82251C" w14:textId="77777777" w:rsidR="00231F6A" w:rsidRPr="005B5098" w:rsidRDefault="00231F6A" w:rsidP="00231F6A">
      <w:pPr>
        <w:spacing w:after="0"/>
        <w:jc w:val="center"/>
        <w:rPr>
          <w:rFonts w:ascii="Avenir Next LT Pro" w:eastAsia="Avenir Next LT Pro" w:hAnsi="Avenir Next LT Pro" w:cs="Avenir Next LT Pro"/>
          <w:sz w:val="22"/>
          <w:szCs w:val="22"/>
          <w:lang w:val="en-IE" w:eastAsia="en-GB"/>
        </w:rPr>
      </w:pPr>
      <w:r w:rsidRPr="0C119C6C">
        <w:rPr>
          <w:rFonts w:ascii="Avenir Next" w:eastAsia="AppleGothic" w:hAnsi="Avenir Next" w:cs="Cordia New"/>
          <w:sz w:val="22"/>
          <w:szCs w:val="22"/>
          <w:lang w:val="en-IE" w:eastAsia="en-GB"/>
        </w:rPr>
        <w:fldChar w:fldCharType="begin"/>
      </w:r>
      <w:r w:rsidRPr="0C119C6C">
        <w:rPr>
          <w:rFonts w:ascii="Avenir Next" w:eastAsia="AppleGothic" w:hAnsi="Avenir Next" w:cs="Cordia New"/>
          <w:sz w:val="22"/>
          <w:szCs w:val="22"/>
          <w:lang w:val="en-IE" w:eastAsia="en-GB"/>
        </w:rPr>
        <w:instrText xml:space="preserve"> INCLUDEPICTURE "https://upload.wikimedia.org/wikipedia/commons/thumb/6/6a/Optum_logo_2021.svg/800px-Optum_logo_2021.svg.png" \* MERGEFORMATINET </w:instrText>
      </w:r>
      <w:r w:rsidRPr="0C119C6C">
        <w:rPr>
          <w:rFonts w:ascii="Avenir Next" w:eastAsia="AppleGothic" w:hAnsi="Avenir Next" w:cs="Cordia New"/>
          <w:sz w:val="22"/>
          <w:szCs w:val="22"/>
          <w:lang w:val="en-IE" w:eastAsia="en-GB"/>
        </w:rPr>
        <w:fldChar w:fldCharType="separate"/>
      </w:r>
      <w:r>
        <w:rPr>
          <w:noProof/>
        </w:rPr>
        <w:drawing>
          <wp:inline distT="0" distB="0" distL="0" distR="0" wp14:anchorId="52204A95" wp14:editId="3BDA20C1">
            <wp:extent cx="3891230" cy="1126836"/>
            <wp:effectExtent l="0" t="0" r="0" b="3810"/>
            <wp:docPr id="2" name="Picture 2"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clip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891230" cy="1126836"/>
                    </a:xfrm>
                    <a:prstGeom prst="rect">
                      <a:avLst/>
                    </a:prstGeom>
                  </pic:spPr>
                </pic:pic>
              </a:graphicData>
            </a:graphic>
          </wp:inline>
        </w:drawing>
      </w:r>
      <w:r w:rsidRPr="0C119C6C">
        <w:rPr>
          <w:rFonts w:ascii="Avenir Next" w:eastAsia="AppleGothic" w:hAnsi="Avenir Next" w:cs="Cordia New"/>
          <w:sz w:val="22"/>
          <w:szCs w:val="22"/>
          <w:lang w:val="en-IE" w:eastAsia="en-GB"/>
        </w:rPr>
        <w:fldChar w:fldCharType="end"/>
      </w:r>
    </w:p>
    <w:p w14:paraId="6AD66961" w14:textId="77777777" w:rsidR="00231F6A" w:rsidRPr="005B5098" w:rsidRDefault="00231F6A" w:rsidP="00231F6A">
      <w:pPr>
        <w:rPr>
          <w:rFonts w:ascii="Avenir Next LT Pro" w:eastAsia="Avenir Next LT Pro" w:hAnsi="Avenir Next LT Pro" w:cs="Avenir Next LT Pro"/>
          <w:color w:val="000000" w:themeColor="text1"/>
          <w:sz w:val="21"/>
          <w:szCs w:val="21"/>
        </w:rPr>
      </w:pPr>
    </w:p>
    <w:p w14:paraId="3E958FA5" w14:textId="77777777" w:rsidR="00231F6A" w:rsidRPr="005B5098" w:rsidRDefault="00231F6A" w:rsidP="00231F6A">
      <w:pPr>
        <w:rPr>
          <w:rFonts w:ascii="Avenir Next LT Pro" w:eastAsia="Avenir Next LT Pro" w:hAnsi="Avenir Next LT Pro" w:cs="Avenir Next LT Pro"/>
          <w:sz w:val="21"/>
          <w:szCs w:val="21"/>
        </w:rPr>
      </w:pPr>
    </w:p>
    <w:p w14:paraId="0AB48BE1" w14:textId="77777777" w:rsidR="00231F6A" w:rsidRPr="005B5098" w:rsidRDefault="00231F6A" w:rsidP="00231F6A">
      <w:pPr>
        <w:jc w:val="center"/>
        <w:rPr>
          <w:rFonts w:ascii="Avenir Next LT Pro" w:eastAsia="Avenir Next LT Pro" w:hAnsi="Avenir Next LT Pro" w:cs="Avenir Next LT Pro"/>
          <w:color w:val="000000" w:themeColor="text1"/>
          <w:sz w:val="21"/>
          <w:szCs w:val="21"/>
        </w:rPr>
      </w:pPr>
      <w:r w:rsidRPr="0C119C6C">
        <w:rPr>
          <w:rFonts w:ascii="Avenir Next LT Pro" w:eastAsia="Avenir Next LT Pro" w:hAnsi="Avenir Next LT Pro" w:cs="Avenir Next LT Pro"/>
          <w:sz w:val="21"/>
          <w:szCs w:val="21"/>
        </w:rPr>
        <w:t xml:space="preserve">Infectious Disease Platform </w:t>
      </w:r>
    </w:p>
    <w:p w14:paraId="4B66EF89" w14:textId="77777777" w:rsidR="00231F6A" w:rsidRPr="005B5098" w:rsidRDefault="00231F6A" w:rsidP="00231F6A">
      <w:pPr>
        <w:rPr>
          <w:rFonts w:ascii="Avenir Next LT Pro" w:eastAsia="Avenir Next LT Pro" w:hAnsi="Avenir Next LT Pro" w:cs="Avenir Next LT Pro"/>
          <w:color w:val="000000" w:themeColor="text1"/>
          <w:sz w:val="32"/>
          <w:szCs w:val="32"/>
        </w:rPr>
      </w:pPr>
    </w:p>
    <w:p w14:paraId="47002878" w14:textId="77777777" w:rsidR="00231F6A" w:rsidRPr="005B5098" w:rsidRDefault="00231F6A" w:rsidP="00231F6A">
      <w:pPr>
        <w:rPr>
          <w:rFonts w:ascii="Avenir Next LT Pro" w:eastAsia="Avenir Next LT Pro" w:hAnsi="Avenir Next LT Pro" w:cs="Avenir Next LT Pro"/>
          <w:color w:val="000000" w:themeColor="text1"/>
          <w:sz w:val="32"/>
          <w:szCs w:val="32"/>
        </w:rPr>
      </w:pPr>
    </w:p>
    <w:p w14:paraId="6C1D6B4B" w14:textId="0E1392AF" w:rsidR="00231F6A" w:rsidRPr="005B5098" w:rsidRDefault="00231F6A" w:rsidP="00231F6A">
      <w:pPr>
        <w:jc w:val="center"/>
        <w:rPr>
          <w:rFonts w:ascii="Avenir Next LT Pro" w:eastAsia="Avenir Next LT Pro" w:hAnsi="Avenir Next LT Pro" w:cs="Avenir Next LT Pro"/>
          <w:sz w:val="40"/>
          <w:szCs w:val="40"/>
        </w:rPr>
      </w:pPr>
      <w:r w:rsidRPr="00231F6A">
        <w:rPr>
          <w:rFonts w:ascii="Avenir Next LT Pro" w:eastAsia="Avenir Next LT Pro" w:hAnsi="Avenir Next LT Pro" w:cs="Avenir Next LT Pro"/>
          <w:color w:val="70AD47" w:themeColor="accent6"/>
          <w:sz w:val="40"/>
          <w:szCs w:val="40"/>
        </w:rPr>
        <w:t>&lt;project name&gt;</w:t>
      </w:r>
      <w:r w:rsidRPr="00231F6A">
        <w:rPr>
          <w:rFonts w:ascii="Avenir Next LT Pro" w:eastAsia="Avenir Next LT Pro" w:hAnsi="Avenir Next LT Pro" w:cs="Avenir Next LT Pro"/>
          <w:color w:val="70AD47" w:themeColor="accent6"/>
          <w:sz w:val="40"/>
          <w:szCs w:val="40"/>
        </w:rPr>
        <w:t xml:space="preserve">: </w:t>
      </w:r>
      <w:r>
        <w:rPr>
          <w:rFonts w:ascii="Avenir Next LT Pro" w:eastAsia="Avenir Next LT Pro" w:hAnsi="Avenir Next LT Pro" w:cs="Avenir Next LT Pro"/>
          <w:color w:val="70AD47" w:themeColor="accent6"/>
          <w:sz w:val="40"/>
          <w:szCs w:val="40"/>
        </w:rPr>
        <w:t>[</w:t>
      </w:r>
      <w:r w:rsidRPr="00231F6A">
        <w:rPr>
          <w:rFonts w:ascii="Avenir Next LT Pro" w:eastAsia="Avenir Next LT Pro" w:hAnsi="Avenir Next LT Pro" w:cs="Avenir Next LT Pro"/>
          <w:color w:val="70AD47" w:themeColor="accent6"/>
          <w:sz w:val="40"/>
          <w:szCs w:val="40"/>
        </w:rPr>
        <w:t>Proof of Concept</w:t>
      </w:r>
      <w:r w:rsidRPr="00231F6A">
        <w:rPr>
          <w:rFonts w:ascii="Avenir Next LT Pro" w:eastAsia="Avenir Next LT Pro" w:hAnsi="Avenir Next LT Pro" w:cs="Avenir Next LT Pro"/>
          <w:color w:val="70AD47" w:themeColor="accent6"/>
          <w:sz w:val="40"/>
          <w:szCs w:val="40"/>
        </w:rPr>
        <w:t>, Pilot]</w:t>
      </w:r>
    </w:p>
    <w:p w14:paraId="3FAA0512" w14:textId="720DA70E" w:rsidR="00231F6A" w:rsidRDefault="00231F6A" w:rsidP="00231F6A">
      <w:pPr>
        <w:jc w:val="center"/>
        <w:rPr>
          <w:rFonts w:ascii="Avenir Next LT Pro" w:eastAsia="Avenir Next LT Pro" w:hAnsi="Avenir Next LT Pro" w:cs="Avenir Next LT Pro"/>
          <w:sz w:val="28"/>
          <w:szCs w:val="28"/>
        </w:rPr>
      </w:pPr>
      <w:r w:rsidRPr="0C119C6C">
        <w:rPr>
          <w:rFonts w:ascii="Avenir Next LT Pro" w:eastAsia="Avenir Next LT Pro" w:hAnsi="Avenir Next LT Pro" w:cs="Avenir Next LT Pro"/>
          <w:sz w:val="28"/>
          <w:szCs w:val="28"/>
        </w:rPr>
        <w:t>V0.</w:t>
      </w:r>
      <w:r>
        <w:rPr>
          <w:rFonts w:ascii="Avenir Next LT Pro" w:eastAsia="Avenir Next LT Pro" w:hAnsi="Avenir Next LT Pro" w:cs="Avenir Next LT Pro"/>
          <w:sz w:val="28"/>
          <w:szCs w:val="28"/>
        </w:rPr>
        <w:t>1</w:t>
      </w:r>
    </w:p>
    <w:p w14:paraId="789161DF" w14:textId="6F7EB7C2" w:rsidR="00231F6A" w:rsidRPr="00AB7D9B" w:rsidRDefault="00231F6A" w:rsidP="00231F6A">
      <w:pPr>
        <w:jc w:val="center"/>
        <w:rPr>
          <w:rFonts w:ascii="Avenir Next LT Pro" w:eastAsia="Avenir Next LT Pro" w:hAnsi="Avenir Next LT Pro" w:cs="Avenir Next LT Pro"/>
          <w:i/>
          <w:iCs/>
          <w:sz w:val="28"/>
          <w:szCs w:val="28"/>
        </w:rPr>
      </w:pPr>
      <w:r w:rsidRPr="0C119C6C">
        <w:rPr>
          <w:rFonts w:ascii="Avenir Next LT Pro" w:eastAsia="Avenir Next LT Pro" w:hAnsi="Avenir Next LT Pro" w:cs="Avenir Next LT Pro"/>
          <w:i/>
          <w:iCs/>
          <w:sz w:val="28"/>
          <w:szCs w:val="28"/>
        </w:rPr>
        <w:t xml:space="preserve">Written by: </w:t>
      </w:r>
      <w:r w:rsidRPr="00231F6A">
        <w:rPr>
          <w:rFonts w:ascii="Avenir Next LT Pro" w:eastAsia="Avenir Next LT Pro" w:hAnsi="Avenir Next LT Pro" w:cs="Avenir Next LT Pro"/>
          <w:i/>
          <w:iCs/>
          <w:color w:val="70AD47" w:themeColor="accent6"/>
          <w:sz w:val="28"/>
          <w:szCs w:val="28"/>
        </w:rPr>
        <w:t>&lt;team lead&gt;</w:t>
      </w:r>
    </w:p>
    <w:p w14:paraId="7C649C26" w14:textId="77777777" w:rsidR="00231F6A" w:rsidRPr="005B5098" w:rsidRDefault="00231F6A" w:rsidP="00231F6A">
      <w:pPr>
        <w:rPr>
          <w:rFonts w:ascii="Avenir Next LT Pro" w:eastAsia="Avenir Next LT Pro" w:hAnsi="Avenir Next LT Pro" w:cs="Avenir Next LT Pro"/>
          <w:sz w:val="32"/>
          <w:szCs w:val="32"/>
        </w:rPr>
      </w:pPr>
    </w:p>
    <w:p w14:paraId="3AC74CA0" w14:textId="77777777" w:rsidR="00231F6A" w:rsidRPr="005B5098" w:rsidRDefault="00231F6A" w:rsidP="00231F6A">
      <w:pPr>
        <w:rPr>
          <w:rFonts w:ascii="Avenir Next LT Pro" w:eastAsia="Avenir Next LT Pro" w:hAnsi="Avenir Next LT Pro" w:cs="Avenir Next LT Pro"/>
          <w:sz w:val="32"/>
          <w:szCs w:val="32"/>
        </w:rPr>
      </w:pPr>
    </w:p>
    <w:p w14:paraId="0AD3627B" w14:textId="77777777" w:rsidR="00231F6A" w:rsidRPr="005B5098" w:rsidRDefault="00231F6A" w:rsidP="00231F6A">
      <w:pPr>
        <w:rPr>
          <w:rFonts w:ascii="Avenir Next LT Pro" w:eastAsia="Avenir Next LT Pro" w:hAnsi="Avenir Next LT Pro" w:cs="Avenir Next LT Pro"/>
          <w:sz w:val="32"/>
          <w:szCs w:val="32"/>
        </w:rPr>
      </w:pPr>
    </w:p>
    <w:p w14:paraId="6A75BFAE" w14:textId="77777777" w:rsidR="00231F6A" w:rsidRPr="005B5098" w:rsidRDefault="00231F6A" w:rsidP="00231F6A">
      <w:pPr>
        <w:rPr>
          <w:rFonts w:ascii="Avenir Next LT Pro" w:eastAsia="Avenir Next LT Pro" w:hAnsi="Avenir Next LT Pro" w:cs="Avenir Next LT Pro"/>
          <w:sz w:val="32"/>
          <w:szCs w:val="32"/>
        </w:rPr>
      </w:pPr>
    </w:p>
    <w:p w14:paraId="42475C7D" w14:textId="77777777" w:rsidR="00231F6A" w:rsidRPr="005B5098" w:rsidRDefault="00231F6A" w:rsidP="00231F6A">
      <w:pPr>
        <w:rPr>
          <w:rFonts w:ascii="Avenir Next LT Pro" w:eastAsia="Avenir Next LT Pro" w:hAnsi="Avenir Next LT Pro" w:cs="Avenir Next LT Pro"/>
          <w:sz w:val="32"/>
          <w:szCs w:val="32"/>
        </w:rPr>
      </w:pPr>
    </w:p>
    <w:p w14:paraId="46B3FEED" w14:textId="77777777" w:rsidR="00231F6A" w:rsidRPr="005B5098" w:rsidRDefault="00231F6A" w:rsidP="00231F6A">
      <w:pPr>
        <w:rPr>
          <w:rFonts w:ascii="Avenir Next LT Pro" w:eastAsia="Avenir Next LT Pro" w:hAnsi="Avenir Next LT Pro" w:cs="Avenir Next LT Pro"/>
          <w:sz w:val="32"/>
          <w:szCs w:val="32"/>
        </w:rPr>
      </w:pPr>
    </w:p>
    <w:p w14:paraId="0247A9EF" w14:textId="77777777" w:rsidR="00231F6A" w:rsidRPr="005B5098" w:rsidRDefault="00231F6A" w:rsidP="00231F6A">
      <w:pPr>
        <w:rPr>
          <w:rFonts w:ascii="Avenir Next LT Pro" w:eastAsia="Avenir Next LT Pro" w:hAnsi="Avenir Next LT Pro" w:cs="Avenir Next LT Pro"/>
          <w:sz w:val="32"/>
          <w:szCs w:val="32"/>
        </w:rPr>
      </w:pPr>
    </w:p>
    <w:p w14:paraId="124EF584" w14:textId="3FFF2D52" w:rsidR="00231F6A" w:rsidRPr="001920FE" w:rsidRDefault="00231F6A" w:rsidP="00231F6A">
      <w:pPr>
        <w:pStyle w:val="Heading1"/>
        <w:rPr>
          <w:rFonts w:ascii="Avenir Next LT Pro" w:eastAsia="Avenir Next LT Pro" w:hAnsi="Avenir Next LT Pro" w:cs="Avenir Next LT Pro"/>
          <w:b w:val="0"/>
          <w:bCs w:val="0"/>
        </w:rPr>
      </w:pPr>
      <w:r w:rsidRPr="0C119C6C">
        <w:rPr>
          <w:rFonts w:ascii="Avenir Next LT Pro" w:eastAsia="Avenir Next LT Pro" w:hAnsi="Avenir Next LT Pro" w:cs="Avenir Next LT Pro"/>
        </w:rPr>
        <w:t>Title</w:t>
      </w:r>
      <w:r w:rsidRPr="0C119C6C">
        <w:rPr>
          <w:rFonts w:ascii="Avenir Next LT Pro" w:eastAsia="Avenir Next LT Pro" w:hAnsi="Avenir Next LT Pro" w:cs="Avenir Next LT Pro"/>
          <w:b w:val="0"/>
          <w:bCs w:val="0"/>
        </w:rPr>
        <w:t xml:space="preserve">: </w:t>
      </w:r>
      <w:r w:rsidRPr="00231F6A">
        <w:rPr>
          <w:rFonts w:ascii="Avenir Next LT Pro" w:eastAsia="Avenir Next LT Pro" w:hAnsi="Avenir Next LT Pro" w:cs="Avenir Next LT Pro"/>
          <w:b w:val="0"/>
          <w:bCs w:val="0"/>
          <w:color w:val="70AD47" w:themeColor="accent6"/>
        </w:rPr>
        <w:t>&lt;project name&gt;</w:t>
      </w:r>
    </w:p>
    <w:p w14:paraId="7A2D8B90" w14:textId="563C6696" w:rsidR="00231F6A" w:rsidRDefault="00231F6A" w:rsidP="00231F6A">
      <w:pPr>
        <w:tabs>
          <w:tab w:val="left" w:pos="2985"/>
        </w:tabs>
        <w:rPr>
          <w:rFonts w:ascii="Avenir Next LT Pro" w:eastAsia="Avenir Next LT Pro" w:hAnsi="Avenir Next LT Pro" w:cs="Avenir Next LT Pro"/>
          <w:sz w:val="32"/>
          <w:szCs w:val="32"/>
        </w:rPr>
      </w:pPr>
      <w:r w:rsidRPr="0C119C6C">
        <w:rPr>
          <w:rFonts w:ascii="Avenir Next LT Pro" w:eastAsia="Avenir Next LT Pro" w:hAnsi="Avenir Next LT Pro" w:cs="Avenir Next LT Pro"/>
          <w:b/>
          <w:bCs/>
          <w:sz w:val="32"/>
          <w:szCs w:val="32"/>
        </w:rPr>
        <w:t>Client</w:t>
      </w:r>
      <w:r w:rsidRPr="0C119C6C">
        <w:rPr>
          <w:rFonts w:ascii="Avenir Next LT Pro" w:eastAsia="Avenir Next LT Pro" w:hAnsi="Avenir Next LT Pro" w:cs="Avenir Next LT Pro"/>
          <w:sz w:val="32"/>
          <w:szCs w:val="32"/>
        </w:rPr>
        <w:t xml:space="preserve">: </w:t>
      </w:r>
      <w:r w:rsidRPr="00231F6A">
        <w:rPr>
          <w:rFonts w:ascii="Avenir Next LT Pro" w:eastAsia="Avenir Next LT Pro" w:hAnsi="Avenir Next LT Pro" w:cs="Avenir Next LT Pro"/>
          <w:color w:val="70AD47" w:themeColor="accent6"/>
          <w:sz w:val="32"/>
          <w:szCs w:val="32"/>
        </w:rPr>
        <w:t>&lt;client name&gt;</w:t>
      </w:r>
    </w:p>
    <w:p w14:paraId="66385B36" w14:textId="77777777" w:rsidR="00231F6A" w:rsidRPr="001920FE" w:rsidRDefault="00231F6A" w:rsidP="00231F6A">
      <w:pPr>
        <w:tabs>
          <w:tab w:val="left" w:pos="2985"/>
        </w:tabs>
        <w:rPr>
          <w:rFonts w:ascii="Avenir Next LT Pro" w:eastAsia="Avenir Next LT Pro" w:hAnsi="Avenir Next LT Pro" w:cs="Avenir Next LT Pro"/>
          <w:sz w:val="32"/>
          <w:szCs w:val="32"/>
        </w:rPr>
      </w:pPr>
    </w:p>
    <w:p w14:paraId="40501683" w14:textId="77777777" w:rsidR="00231F6A" w:rsidRPr="00E60AB4" w:rsidRDefault="00231F6A" w:rsidP="00231F6A">
      <w:pPr>
        <w:pBdr>
          <w:top w:val="single" w:sz="4" w:space="1" w:color="auto"/>
          <w:left w:val="single" w:sz="4" w:space="4" w:color="auto"/>
          <w:bottom w:val="single" w:sz="4" w:space="1" w:color="auto"/>
          <w:right w:val="single" w:sz="4" w:space="4" w:color="auto"/>
        </w:pBdr>
        <w:tabs>
          <w:tab w:val="left" w:pos="2985"/>
        </w:tabs>
        <w:rPr>
          <w:rFonts w:ascii="Avenir Next LT Pro" w:eastAsia="Avenir Next LT Pro" w:hAnsi="Avenir Next LT Pro" w:cs="Avenir Next LT Pro"/>
          <w:i/>
          <w:iCs/>
          <w:sz w:val="22"/>
          <w:szCs w:val="22"/>
        </w:rPr>
      </w:pPr>
      <w:r w:rsidRPr="0C119C6C">
        <w:rPr>
          <w:rFonts w:ascii="Avenir Next LT Pro" w:eastAsia="Avenir Next LT Pro" w:hAnsi="Avenir Next LT Pro" w:cs="Avenir Next LT Pro"/>
          <w:i/>
          <w:iCs/>
          <w:sz w:val="22"/>
          <w:szCs w:val="22"/>
        </w:rPr>
        <w:lastRenderedPageBreak/>
        <w:t xml:space="preserve">The purpose of this document is to highlight the purpose of the project, what is needed from a technical and functional aspect, define </w:t>
      </w:r>
      <w:proofErr w:type="gramStart"/>
      <w:r w:rsidRPr="0C119C6C">
        <w:rPr>
          <w:rFonts w:ascii="Avenir Next LT Pro" w:eastAsia="Avenir Next LT Pro" w:hAnsi="Avenir Next LT Pro" w:cs="Avenir Next LT Pro"/>
          <w:i/>
          <w:iCs/>
          <w:sz w:val="22"/>
          <w:szCs w:val="22"/>
        </w:rPr>
        <w:t>deliverables</w:t>
      </w:r>
      <w:proofErr w:type="gramEnd"/>
      <w:r w:rsidRPr="0C119C6C">
        <w:rPr>
          <w:rFonts w:ascii="Avenir Next LT Pro" w:eastAsia="Avenir Next LT Pro" w:hAnsi="Avenir Next LT Pro" w:cs="Avenir Next LT Pro"/>
          <w:i/>
          <w:iCs/>
          <w:sz w:val="22"/>
          <w:szCs w:val="22"/>
        </w:rPr>
        <w:t xml:space="preserve"> and establish times and dates when to touch base and discuss progress and to discuss potential project risks. This should reduce ambiguity on what should be delivered and set reasonable expectations. </w:t>
      </w:r>
    </w:p>
    <w:p w14:paraId="5B7C7B87" w14:textId="77777777" w:rsidR="00231F6A" w:rsidRDefault="00231F6A" w:rsidP="00231F6A">
      <w:pPr>
        <w:tabs>
          <w:tab w:val="left" w:pos="2985"/>
        </w:tabs>
        <w:rPr>
          <w:rFonts w:ascii="Avenir Next LT Pro" w:eastAsia="Avenir Next LT Pro" w:hAnsi="Avenir Next LT Pro" w:cs="Avenir Next LT Pro"/>
          <w:sz w:val="22"/>
          <w:szCs w:val="22"/>
        </w:rPr>
      </w:pPr>
    </w:p>
    <w:p w14:paraId="519BBF03" w14:textId="77777777" w:rsidR="00231F6A" w:rsidRPr="001F67F5" w:rsidRDefault="00231F6A" w:rsidP="00231F6A">
      <w:pPr>
        <w:tabs>
          <w:tab w:val="left" w:pos="2985"/>
        </w:tabs>
        <w:rPr>
          <w:rFonts w:ascii="Avenir Next LT Pro" w:eastAsia="Avenir Next LT Pro" w:hAnsi="Avenir Next LT Pro" w:cs="Avenir Next LT Pro"/>
          <w:sz w:val="36"/>
          <w:szCs w:val="36"/>
          <w:u w:val="single"/>
        </w:rPr>
      </w:pPr>
      <w:r w:rsidRPr="0C119C6C">
        <w:rPr>
          <w:rFonts w:ascii="Avenir Next LT Pro" w:eastAsia="Avenir Next LT Pro" w:hAnsi="Avenir Next LT Pro" w:cs="Avenir Next LT Pro"/>
          <w:sz w:val="36"/>
          <w:szCs w:val="36"/>
          <w:u w:val="single"/>
        </w:rPr>
        <w:t>Glossary</w:t>
      </w:r>
    </w:p>
    <w:p w14:paraId="4081CF9E" w14:textId="78A0BD1C" w:rsidR="00231F6A" w:rsidRPr="00231F6A" w:rsidRDefault="00231F6A" w:rsidP="00231F6A">
      <w:pPr>
        <w:tabs>
          <w:tab w:val="left" w:pos="2985"/>
        </w:tabs>
        <w:rPr>
          <w:rFonts w:ascii="Avenir Next LT Pro" w:eastAsia="Avenir Next LT Pro" w:hAnsi="Avenir Next LT Pro" w:cs="Avenir Next LT Pro"/>
          <w:b/>
          <w:bCs/>
          <w:i/>
          <w:iCs/>
          <w:color w:val="70AD47" w:themeColor="accent6"/>
          <w:sz w:val="22"/>
          <w:szCs w:val="22"/>
        </w:rPr>
      </w:pPr>
      <w:r w:rsidRPr="00231F6A">
        <w:rPr>
          <w:rFonts w:ascii="Avenir Next LT Pro" w:eastAsia="Avenir Next LT Pro" w:hAnsi="Avenir Next LT Pro" w:cs="Avenir Next LT Pro"/>
          <w:b/>
          <w:bCs/>
          <w:i/>
          <w:iCs/>
          <w:color w:val="70AD47" w:themeColor="accent6"/>
          <w:sz w:val="22"/>
          <w:szCs w:val="22"/>
        </w:rPr>
        <w:t>If there are some acronyms that are mentioned through this document, create a list of terms and definitions</w:t>
      </w:r>
    </w:p>
    <w:p w14:paraId="7FE0F75C" w14:textId="77777777" w:rsidR="00231F6A" w:rsidRPr="004117A2" w:rsidRDefault="00231F6A" w:rsidP="00231F6A">
      <w:pPr>
        <w:tabs>
          <w:tab w:val="left" w:pos="2985"/>
        </w:tabs>
        <w:rPr>
          <w:rFonts w:ascii="Avenir Next LT Pro" w:eastAsia="Avenir Next LT Pro" w:hAnsi="Avenir Next LT Pro" w:cs="Avenir Next LT Pro"/>
          <w:sz w:val="22"/>
          <w:szCs w:val="22"/>
        </w:rPr>
      </w:pPr>
    </w:p>
    <w:p w14:paraId="2C646F6C" w14:textId="25ACAFDF" w:rsidR="00231F6A" w:rsidRPr="00231F6A" w:rsidRDefault="00231F6A" w:rsidP="00231F6A">
      <w:pPr>
        <w:rPr>
          <w:rFonts w:ascii="Avenir Next LT Pro" w:eastAsia="Avenir Next LT Pro" w:hAnsi="Avenir Next LT Pro" w:cs="Avenir Next LT Pro"/>
          <w:sz w:val="36"/>
          <w:szCs w:val="36"/>
          <w:u w:val="single"/>
        </w:rPr>
      </w:pPr>
      <w:r w:rsidRPr="0C119C6C">
        <w:rPr>
          <w:rFonts w:ascii="Avenir Next LT Pro" w:eastAsia="Avenir Next LT Pro" w:hAnsi="Avenir Next LT Pro" w:cs="Avenir Next LT Pro"/>
          <w:sz w:val="36"/>
          <w:szCs w:val="36"/>
          <w:u w:val="single"/>
        </w:rPr>
        <w:t>Project Background</w:t>
      </w:r>
    </w:p>
    <w:p w14:paraId="2EC5B3B4" w14:textId="4571468F" w:rsidR="00231F6A" w:rsidRPr="00231F6A" w:rsidRDefault="00231F6A" w:rsidP="00231F6A">
      <w:pPr>
        <w:pStyle w:val="Heading1"/>
        <w:rPr>
          <w:rFonts w:ascii="Avenir Next LT Pro" w:eastAsia="Avenir Next LT Pro" w:hAnsi="Avenir Next LT Pro" w:cs="Avenir Next LT Pro"/>
          <w:i/>
          <w:iCs/>
          <w:color w:val="70AD47" w:themeColor="accent6"/>
          <w:sz w:val="22"/>
          <w:szCs w:val="22"/>
        </w:rPr>
      </w:pPr>
      <w:r w:rsidRPr="00231F6A">
        <w:rPr>
          <w:rFonts w:ascii="Avenir Next LT Pro" w:eastAsia="Avenir Next LT Pro" w:hAnsi="Avenir Next LT Pro" w:cs="Avenir Next LT Pro"/>
          <w:i/>
          <w:iCs/>
          <w:color w:val="70AD47" w:themeColor="accent6"/>
          <w:sz w:val="22"/>
          <w:szCs w:val="22"/>
        </w:rPr>
        <w:t xml:space="preserve">What is the overview of the project? Give a paragraph summary of the problem, solution, the </w:t>
      </w:r>
      <w:proofErr w:type="gramStart"/>
      <w:r w:rsidRPr="00231F6A">
        <w:rPr>
          <w:rFonts w:ascii="Avenir Next LT Pro" w:eastAsia="Avenir Next LT Pro" w:hAnsi="Avenir Next LT Pro" w:cs="Avenir Next LT Pro"/>
          <w:i/>
          <w:iCs/>
          <w:color w:val="70AD47" w:themeColor="accent6"/>
          <w:sz w:val="22"/>
          <w:szCs w:val="22"/>
        </w:rPr>
        <w:t>deliverable</w:t>
      </w:r>
      <w:proofErr w:type="gramEnd"/>
      <w:r w:rsidRPr="00231F6A">
        <w:rPr>
          <w:rFonts w:ascii="Avenir Next LT Pro" w:eastAsia="Avenir Next LT Pro" w:hAnsi="Avenir Next LT Pro" w:cs="Avenir Next LT Pro"/>
          <w:i/>
          <w:iCs/>
          <w:color w:val="70AD47" w:themeColor="accent6"/>
          <w:sz w:val="22"/>
          <w:szCs w:val="22"/>
        </w:rPr>
        <w:t xml:space="preserve"> and its value add to the business</w:t>
      </w:r>
    </w:p>
    <w:p w14:paraId="5A4BBBE5" w14:textId="77777777" w:rsidR="00231F6A" w:rsidRDefault="00231F6A" w:rsidP="00231F6A">
      <w:pPr>
        <w:pStyle w:val="Heading1"/>
        <w:rPr>
          <w:rFonts w:ascii="Avenir Next LT Pro" w:eastAsia="Avenir Next LT Pro" w:hAnsi="Avenir Next LT Pro" w:cs="Avenir Next LT Pro"/>
          <w:b w:val="0"/>
          <w:bCs w:val="0"/>
          <w:sz w:val="36"/>
          <w:szCs w:val="36"/>
          <w:u w:val="single"/>
        </w:rPr>
      </w:pPr>
      <w:r w:rsidRPr="0C119C6C">
        <w:rPr>
          <w:rFonts w:ascii="Avenir Next LT Pro" w:eastAsia="Avenir Next LT Pro" w:hAnsi="Avenir Next LT Pro" w:cs="Avenir Next LT Pro"/>
          <w:b w:val="0"/>
          <w:bCs w:val="0"/>
          <w:sz w:val="36"/>
          <w:szCs w:val="36"/>
          <w:u w:val="single"/>
        </w:rPr>
        <w:t>Scope</w:t>
      </w:r>
    </w:p>
    <w:p w14:paraId="2674318F" w14:textId="77777777" w:rsidR="00231F6A" w:rsidRPr="000B53F1" w:rsidRDefault="00231F6A" w:rsidP="00231F6A">
      <w:pPr>
        <w:rPr>
          <w:rFonts w:ascii="Avenir Next LT Pro" w:eastAsia="Avenir Next LT Pro" w:hAnsi="Avenir Next LT Pro" w:cs="Avenir Next LT Pro"/>
        </w:rPr>
      </w:pPr>
    </w:p>
    <w:p w14:paraId="529E0DF8" w14:textId="77777777" w:rsidR="00231F6A" w:rsidRPr="00231F6A" w:rsidRDefault="00231F6A" w:rsidP="00231F6A">
      <w:pPr>
        <w:rPr>
          <w:rFonts w:ascii="Avenir Next LT Pro" w:eastAsia="Avenir Next LT Pro" w:hAnsi="Avenir Next LT Pro" w:cs="Avenir Next LT Pro"/>
          <w:b/>
          <w:bCs/>
          <w:i/>
          <w:iCs/>
          <w:color w:val="70AD47" w:themeColor="accent6"/>
          <w:sz w:val="22"/>
          <w:szCs w:val="22"/>
        </w:rPr>
      </w:pPr>
      <w:r w:rsidRPr="00231F6A">
        <w:rPr>
          <w:rFonts w:ascii="Avenir Next LT Pro" w:eastAsia="Avenir Next LT Pro" w:hAnsi="Avenir Next LT Pro" w:cs="Avenir Next LT Pro"/>
          <w:b/>
          <w:bCs/>
          <w:i/>
          <w:iCs/>
          <w:color w:val="70AD47" w:themeColor="accent6"/>
          <w:sz w:val="22"/>
          <w:szCs w:val="22"/>
        </w:rPr>
        <w:t>The functionality the project/software will include and exclude – required, desirable, optional. Scope &amp; Functionality of the project should be clear so that client and developer have same expectations.</w:t>
      </w:r>
    </w:p>
    <w:p w14:paraId="148AC6D4" w14:textId="77777777" w:rsidR="00231F6A" w:rsidRDefault="00231F6A" w:rsidP="00231F6A">
      <w:pPr>
        <w:rPr>
          <w:rFonts w:ascii="Avenir Next LT Pro" w:eastAsia="Avenir Next LT Pro" w:hAnsi="Avenir Next LT Pro" w:cs="Avenir Next LT Pro"/>
          <w:i/>
          <w:iCs/>
          <w:sz w:val="22"/>
          <w:szCs w:val="22"/>
        </w:rPr>
      </w:pPr>
    </w:p>
    <w:p w14:paraId="2AFA5D6D" w14:textId="77777777" w:rsidR="00231F6A" w:rsidRDefault="00231F6A" w:rsidP="00231F6A">
      <w:pPr>
        <w:rPr>
          <w:rFonts w:ascii="Avenir Next LT Pro" w:eastAsia="Avenir Next LT Pro" w:hAnsi="Avenir Next LT Pro" w:cs="Avenir Next LT Pro"/>
          <w:sz w:val="22"/>
          <w:szCs w:val="22"/>
        </w:rPr>
      </w:pPr>
      <w:r w:rsidRPr="0C119C6C">
        <w:rPr>
          <w:rFonts w:ascii="Avenir Next LT Pro" w:eastAsia="Avenir Next LT Pro" w:hAnsi="Avenir Next LT Pro" w:cs="Avenir Next LT Pro"/>
          <w:sz w:val="22"/>
          <w:szCs w:val="22"/>
        </w:rPr>
        <w:t xml:space="preserve">For to scope of this POC, here the inclusion and exclusion definition: </w:t>
      </w:r>
    </w:p>
    <w:p w14:paraId="61DEF118" w14:textId="1073835B" w:rsidR="00231F6A" w:rsidRDefault="00231F6A" w:rsidP="00231F6A">
      <w:pPr>
        <w:rPr>
          <w:rFonts w:ascii="Avenir Next LT Pro" w:eastAsia="Avenir Next LT Pro" w:hAnsi="Avenir Next LT Pro" w:cs="Avenir Next LT Pro"/>
          <w:b/>
          <w:bCs/>
          <w:sz w:val="22"/>
          <w:szCs w:val="22"/>
        </w:rPr>
      </w:pPr>
      <w:r w:rsidRPr="0C119C6C">
        <w:rPr>
          <w:rFonts w:ascii="Avenir Next LT Pro" w:eastAsia="Avenir Next LT Pro" w:hAnsi="Avenir Next LT Pro" w:cs="Avenir Next LT Pro"/>
          <w:b/>
          <w:bCs/>
          <w:sz w:val="22"/>
          <w:szCs w:val="22"/>
        </w:rPr>
        <w:t>Required:</w:t>
      </w:r>
    </w:p>
    <w:p w14:paraId="3A8304FD" w14:textId="046D7CC6" w:rsidR="00231F6A" w:rsidRPr="00231F6A" w:rsidRDefault="00231F6A" w:rsidP="00231F6A">
      <w:pPr>
        <w:pStyle w:val="ListParagraph"/>
        <w:numPr>
          <w:ilvl w:val="0"/>
          <w:numId w:val="8"/>
        </w:numPr>
        <w:rPr>
          <w:rFonts w:ascii="Avenir Next LT Pro" w:eastAsia="Avenir Next LT Pro" w:hAnsi="Avenir Next LT Pro" w:cs="Avenir Next LT Pro"/>
          <w:b/>
          <w:bCs/>
          <w:sz w:val="22"/>
          <w:szCs w:val="22"/>
        </w:rPr>
      </w:pPr>
      <w:r>
        <w:rPr>
          <w:rFonts w:ascii="Avenir Next LT Pro" w:eastAsia="Avenir Next LT Pro" w:hAnsi="Avenir Next LT Pro" w:cs="Avenir Next LT Pro"/>
          <w:b/>
          <w:bCs/>
          <w:color w:val="70AD47" w:themeColor="accent6"/>
          <w:sz w:val="22"/>
          <w:szCs w:val="22"/>
        </w:rPr>
        <w:t>List what is required of the project, what models will be produces, what is needed to visualize or serve the output of the model? What supplement data will also be shown?</w:t>
      </w:r>
    </w:p>
    <w:p w14:paraId="7B7C76CB" w14:textId="77777777" w:rsidR="00231F6A" w:rsidRPr="005B5098" w:rsidRDefault="00231F6A" w:rsidP="00231F6A">
      <w:pPr>
        <w:rPr>
          <w:rFonts w:ascii="Avenir Next LT Pro" w:eastAsia="Avenir Next LT Pro" w:hAnsi="Avenir Next LT Pro" w:cs="Avenir Next LT Pro"/>
          <w:sz w:val="22"/>
          <w:szCs w:val="22"/>
        </w:rPr>
      </w:pPr>
      <w:r w:rsidRPr="0C119C6C">
        <w:rPr>
          <w:rFonts w:ascii="Avenir Next LT Pro" w:eastAsia="Avenir Next LT Pro" w:hAnsi="Avenir Next LT Pro" w:cs="Avenir Next LT Pro"/>
          <w:b/>
          <w:bCs/>
          <w:sz w:val="22"/>
          <w:szCs w:val="22"/>
        </w:rPr>
        <w:t>Optional</w:t>
      </w:r>
      <w:r w:rsidRPr="0C119C6C">
        <w:rPr>
          <w:rFonts w:ascii="Avenir Next LT Pro" w:eastAsia="Avenir Next LT Pro" w:hAnsi="Avenir Next LT Pro" w:cs="Avenir Next LT Pro"/>
          <w:sz w:val="22"/>
          <w:szCs w:val="22"/>
        </w:rPr>
        <w:t>:</w:t>
      </w:r>
    </w:p>
    <w:p w14:paraId="1803109A" w14:textId="38E8C9D3" w:rsidR="00231F6A" w:rsidRPr="00231F6A" w:rsidRDefault="00231F6A" w:rsidP="00231F6A">
      <w:pPr>
        <w:pStyle w:val="ListParagraph"/>
        <w:numPr>
          <w:ilvl w:val="0"/>
          <w:numId w:val="8"/>
        </w:numPr>
        <w:rPr>
          <w:rFonts w:ascii="Avenir Next LT Pro" w:eastAsia="Avenir Next LT Pro" w:hAnsi="Avenir Next LT Pro" w:cs="Avenir Next LT Pro"/>
          <w:b/>
          <w:bCs/>
          <w:sz w:val="22"/>
          <w:szCs w:val="22"/>
        </w:rPr>
      </w:pPr>
      <w:r>
        <w:rPr>
          <w:rFonts w:ascii="Avenir Next LT Pro" w:eastAsia="Avenir Next LT Pro" w:hAnsi="Avenir Next LT Pro" w:cs="Avenir Next LT Pro"/>
          <w:b/>
          <w:bCs/>
          <w:color w:val="70AD47" w:themeColor="accent6"/>
          <w:sz w:val="22"/>
          <w:szCs w:val="22"/>
        </w:rPr>
        <w:t>List of items that are “nice to have” and should only be given if ahead of schedule or there is bandwidth to carry them out.</w:t>
      </w:r>
    </w:p>
    <w:p w14:paraId="50B868F3" w14:textId="77587811" w:rsidR="00231F6A" w:rsidRPr="005B5098" w:rsidRDefault="00231F6A" w:rsidP="00231F6A">
      <w:pPr>
        <w:rPr>
          <w:rFonts w:ascii="Avenir Next LT Pro" w:eastAsia="Avenir Next LT Pro" w:hAnsi="Avenir Next LT Pro" w:cs="Avenir Next LT Pro"/>
          <w:sz w:val="22"/>
          <w:szCs w:val="22"/>
        </w:rPr>
      </w:pPr>
      <w:r w:rsidRPr="0C119C6C">
        <w:rPr>
          <w:rFonts w:ascii="Avenir Next LT Pro" w:eastAsia="Avenir Next LT Pro" w:hAnsi="Avenir Next LT Pro" w:cs="Avenir Next LT Pro"/>
          <w:b/>
          <w:bCs/>
          <w:sz w:val="22"/>
          <w:szCs w:val="22"/>
        </w:rPr>
        <w:t>Excludes</w:t>
      </w:r>
      <w:r w:rsidRPr="0C119C6C">
        <w:rPr>
          <w:rFonts w:ascii="Avenir Next LT Pro" w:eastAsia="Avenir Next LT Pro" w:hAnsi="Avenir Next LT Pro" w:cs="Avenir Next LT Pro"/>
          <w:sz w:val="22"/>
          <w:szCs w:val="22"/>
        </w:rPr>
        <w:t>:</w:t>
      </w:r>
    </w:p>
    <w:p w14:paraId="7D4914BF" w14:textId="1F9927B1" w:rsidR="00231F6A" w:rsidRPr="00231F6A" w:rsidRDefault="00231F6A" w:rsidP="00231F6A">
      <w:pPr>
        <w:pStyle w:val="ListParagraph"/>
        <w:numPr>
          <w:ilvl w:val="0"/>
          <w:numId w:val="8"/>
        </w:numPr>
        <w:rPr>
          <w:rFonts w:ascii="Avenir Next LT Pro" w:eastAsia="Avenir Next LT Pro" w:hAnsi="Avenir Next LT Pro" w:cs="Avenir Next LT Pro"/>
          <w:b/>
          <w:bCs/>
          <w:i/>
          <w:iCs/>
          <w:sz w:val="22"/>
          <w:szCs w:val="22"/>
        </w:rPr>
      </w:pPr>
      <w:r w:rsidRPr="00231F6A">
        <w:rPr>
          <w:rFonts w:ascii="Avenir Next LT Pro" w:eastAsia="Avenir Next LT Pro" w:hAnsi="Avenir Next LT Pro" w:cs="Avenir Next LT Pro"/>
          <w:b/>
          <w:bCs/>
          <w:i/>
          <w:iCs/>
          <w:color w:val="70AD47" w:themeColor="accent6"/>
          <w:sz w:val="22"/>
          <w:szCs w:val="22"/>
        </w:rPr>
        <w:t>List what will NOT be delivered. This is crucial as it sets reasonable expectations for the business and the development team. It’s worth being verbose here just in case you mention something the business owner may not have thought of</w:t>
      </w:r>
    </w:p>
    <w:p w14:paraId="77ADD8DF" w14:textId="77777777" w:rsidR="00231F6A" w:rsidRDefault="00231F6A" w:rsidP="00231F6A">
      <w:pPr>
        <w:rPr>
          <w:rFonts w:ascii="Avenir Next LT Pro" w:eastAsia="Avenir Next LT Pro" w:hAnsi="Avenir Next LT Pro" w:cs="Avenir Next LT Pro"/>
          <w:sz w:val="22"/>
          <w:szCs w:val="22"/>
        </w:rPr>
      </w:pPr>
    </w:p>
    <w:p w14:paraId="6365DC05" w14:textId="77777777" w:rsidR="00231F6A" w:rsidRPr="003C22D0" w:rsidRDefault="00231F6A" w:rsidP="00231F6A">
      <w:pPr>
        <w:rPr>
          <w:rFonts w:ascii="Avenir Next LT Pro" w:eastAsia="Avenir Next LT Pro" w:hAnsi="Avenir Next LT Pro" w:cs="Avenir Next LT Pro"/>
          <w:sz w:val="36"/>
          <w:szCs w:val="36"/>
          <w:u w:val="single"/>
        </w:rPr>
      </w:pPr>
      <w:r w:rsidRPr="0C119C6C">
        <w:rPr>
          <w:rFonts w:ascii="Avenir Next LT Pro" w:eastAsia="Avenir Next LT Pro" w:hAnsi="Avenir Next LT Pro" w:cs="Avenir Next LT Pro"/>
          <w:sz w:val="36"/>
          <w:szCs w:val="36"/>
          <w:u w:val="single"/>
        </w:rPr>
        <w:t>Walkthrough Scenario</w:t>
      </w:r>
    </w:p>
    <w:p w14:paraId="55B69324" w14:textId="77777777" w:rsidR="00231F6A" w:rsidRPr="00231F6A" w:rsidRDefault="00231F6A" w:rsidP="00231F6A">
      <w:pPr>
        <w:spacing w:after="0"/>
        <w:jc w:val="both"/>
        <w:rPr>
          <w:rFonts w:ascii="Avenir Next LT Pro" w:eastAsia="Avenir Next LT Pro" w:hAnsi="Avenir Next LT Pro" w:cs="Avenir Next LT Pro"/>
          <w:b/>
          <w:bCs/>
          <w:i/>
          <w:iCs/>
          <w:color w:val="70AD47" w:themeColor="accent6"/>
          <w:sz w:val="22"/>
          <w:szCs w:val="22"/>
        </w:rPr>
      </w:pPr>
      <w:r w:rsidRPr="00231F6A">
        <w:rPr>
          <w:rFonts w:ascii="Avenir Next LT Pro" w:eastAsia="Avenir Next LT Pro" w:hAnsi="Avenir Next LT Pro" w:cs="Avenir Next LT Pro"/>
          <w:b/>
          <w:bCs/>
          <w:i/>
          <w:iCs/>
          <w:color w:val="70AD47" w:themeColor="accent6"/>
          <w:sz w:val="22"/>
          <w:szCs w:val="22"/>
        </w:rPr>
        <w:t xml:space="preserve">The walkthrough scenario is used to convey the develops interpretation of how the end user will interact with the delivered product. </w:t>
      </w:r>
    </w:p>
    <w:p w14:paraId="5837B86C" w14:textId="77777777" w:rsidR="00231F6A" w:rsidRDefault="00231F6A" w:rsidP="00231F6A">
      <w:pPr>
        <w:spacing w:after="0"/>
        <w:jc w:val="both"/>
        <w:rPr>
          <w:rFonts w:ascii="Avenir Next LT Pro" w:eastAsia="Avenir Next LT Pro" w:hAnsi="Avenir Next LT Pro" w:cs="Avenir Next LT Pro"/>
          <w:b/>
          <w:bCs/>
          <w:sz w:val="22"/>
          <w:szCs w:val="22"/>
        </w:rPr>
      </w:pPr>
    </w:p>
    <w:p w14:paraId="6CAAFA19" w14:textId="77777777" w:rsidR="00231F6A" w:rsidRPr="005B5098" w:rsidRDefault="00231F6A" w:rsidP="00231F6A">
      <w:pPr>
        <w:spacing w:after="0"/>
        <w:jc w:val="both"/>
        <w:rPr>
          <w:rFonts w:ascii="Avenir Next LT Pro" w:eastAsia="Avenir Next LT Pro" w:hAnsi="Avenir Next LT Pro" w:cs="Avenir Next LT Pro"/>
          <w:sz w:val="22"/>
          <w:szCs w:val="22"/>
        </w:rPr>
      </w:pPr>
      <w:r w:rsidRPr="0C119C6C">
        <w:rPr>
          <w:rFonts w:ascii="Avenir Next LT Pro" w:eastAsia="Avenir Next LT Pro" w:hAnsi="Avenir Next LT Pro" w:cs="Avenir Next LT Pro"/>
          <w:b/>
          <w:bCs/>
          <w:sz w:val="22"/>
          <w:szCs w:val="22"/>
        </w:rPr>
        <w:t>User</w:t>
      </w:r>
      <w:r w:rsidRPr="0C119C6C">
        <w:rPr>
          <w:rFonts w:ascii="Avenir Next LT Pro" w:eastAsia="Avenir Next LT Pro" w:hAnsi="Avenir Next LT Pro" w:cs="Avenir Next LT Pro"/>
          <w:sz w:val="22"/>
          <w:szCs w:val="22"/>
        </w:rPr>
        <w:t xml:space="preserve">:  </w:t>
      </w:r>
    </w:p>
    <w:p w14:paraId="38E6E0C9" w14:textId="63FBDF85" w:rsidR="00231F6A" w:rsidRPr="008226DC" w:rsidRDefault="00231F6A" w:rsidP="00231F6A">
      <w:pPr>
        <w:pStyle w:val="ListParagraph"/>
        <w:numPr>
          <w:ilvl w:val="0"/>
          <w:numId w:val="11"/>
        </w:numPr>
        <w:spacing w:after="0"/>
        <w:jc w:val="both"/>
        <w:rPr>
          <w:rFonts w:ascii="Avenir Next LT Pro" w:eastAsia="Avenir Next LT Pro" w:hAnsi="Avenir Next LT Pro" w:cs="Avenir Next LT Pro"/>
          <w:b/>
          <w:bCs/>
          <w:i/>
          <w:iCs/>
          <w:color w:val="70AD47" w:themeColor="accent6"/>
          <w:sz w:val="22"/>
          <w:szCs w:val="22"/>
        </w:rPr>
      </w:pPr>
      <w:r w:rsidRPr="008226DC">
        <w:rPr>
          <w:rFonts w:ascii="Avenir Next LT Pro" w:eastAsia="Avenir Next LT Pro" w:hAnsi="Avenir Next LT Pro" w:cs="Avenir Next LT Pro"/>
          <w:b/>
          <w:bCs/>
          <w:i/>
          <w:iCs/>
          <w:color w:val="70AD47" w:themeColor="accent6"/>
          <w:sz w:val="22"/>
          <w:szCs w:val="22"/>
        </w:rPr>
        <w:t>Give</w:t>
      </w:r>
      <w:r w:rsidR="008226DC">
        <w:rPr>
          <w:rFonts w:ascii="Avenir Next LT Pro" w:eastAsia="Avenir Next LT Pro" w:hAnsi="Avenir Next LT Pro" w:cs="Avenir Next LT Pro"/>
          <w:b/>
          <w:bCs/>
          <w:i/>
          <w:iCs/>
          <w:color w:val="70AD47" w:themeColor="accent6"/>
          <w:sz w:val="22"/>
          <w:szCs w:val="22"/>
        </w:rPr>
        <w:t xml:space="preserve"> </w:t>
      </w:r>
      <w:r w:rsidRPr="008226DC">
        <w:rPr>
          <w:rFonts w:ascii="Avenir Next LT Pro" w:eastAsia="Avenir Next LT Pro" w:hAnsi="Avenir Next LT Pro" w:cs="Avenir Next LT Pro"/>
          <w:b/>
          <w:bCs/>
          <w:i/>
          <w:iCs/>
          <w:color w:val="70AD47" w:themeColor="accent6"/>
          <w:sz w:val="22"/>
          <w:szCs w:val="22"/>
        </w:rPr>
        <w:t xml:space="preserve">a </w:t>
      </w:r>
      <w:proofErr w:type="gramStart"/>
      <w:r w:rsidRPr="008226DC">
        <w:rPr>
          <w:rFonts w:ascii="Avenir Next LT Pro" w:eastAsia="Avenir Next LT Pro" w:hAnsi="Avenir Next LT Pro" w:cs="Avenir Next LT Pro"/>
          <w:b/>
          <w:bCs/>
          <w:i/>
          <w:iCs/>
          <w:color w:val="70AD47" w:themeColor="accent6"/>
          <w:sz w:val="22"/>
          <w:szCs w:val="22"/>
        </w:rPr>
        <w:t>step by step</w:t>
      </w:r>
      <w:proofErr w:type="gramEnd"/>
      <w:r w:rsidRPr="008226DC">
        <w:rPr>
          <w:rFonts w:ascii="Avenir Next LT Pro" w:eastAsia="Avenir Next LT Pro" w:hAnsi="Avenir Next LT Pro" w:cs="Avenir Next LT Pro"/>
          <w:b/>
          <w:bCs/>
          <w:i/>
          <w:iCs/>
          <w:color w:val="70AD47" w:themeColor="accent6"/>
          <w:sz w:val="22"/>
          <w:szCs w:val="22"/>
        </w:rPr>
        <w:t xml:space="preserve"> </w:t>
      </w:r>
      <w:r w:rsidR="008226DC" w:rsidRPr="008226DC">
        <w:rPr>
          <w:rFonts w:ascii="Avenir Next LT Pro" w:eastAsia="Avenir Next LT Pro" w:hAnsi="Avenir Next LT Pro" w:cs="Avenir Next LT Pro"/>
          <w:b/>
          <w:bCs/>
          <w:i/>
          <w:iCs/>
          <w:color w:val="70AD47" w:themeColor="accent6"/>
          <w:sz w:val="22"/>
          <w:szCs w:val="22"/>
        </w:rPr>
        <w:t>scenario to make sure you understand the users of this solution and how they might interact with it.</w:t>
      </w:r>
    </w:p>
    <w:p w14:paraId="0C4A44DB" w14:textId="77777777" w:rsidR="00231F6A" w:rsidRPr="005B5098" w:rsidRDefault="00231F6A" w:rsidP="00231F6A">
      <w:pPr>
        <w:spacing w:after="0"/>
        <w:jc w:val="both"/>
        <w:rPr>
          <w:rFonts w:ascii="Avenir Next LT Pro" w:eastAsia="Avenir Next LT Pro" w:hAnsi="Avenir Next LT Pro" w:cs="Avenir Next LT Pro"/>
          <w:sz w:val="22"/>
          <w:szCs w:val="22"/>
        </w:rPr>
      </w:pPr>
    </w:p>
    <w:p w14:paraId="18404420" w14:textId="77777777" w:rsidR="00231F6A" w:rsidRPr="005B5098" w:rsidRDefault="00231F6A" w:rsidP="00231F6A">
      <w:pPr>
        <w:spacing w:after="0"/>
        <w:jc w:val="both"/>
        <w:rPr>
          <w:rFonts w:ascii="Avenir Next LT Pro" w:eastAsia="Avenir Next LT Pro" w:hAnsi="Avenir Next LT Pro" w:cs="Avenir Next LT Pro"/>
          <w:sz w:val="22"/>
          <w:szCs w:val="22"/>
        </w:rPr>
      </w:pPr>
    </w:p>
    <w:p w14:paraId="74824CCC" w14:textId="77777777" w:rsidR="00231F6A" w:rsidRPr="003C22D0" w:rsidRDefault="00231F6A" w:rsidP="00231F6A">
      <w:pPr>
        <w:spacing w:after="0"/>
        <w:jc w:val="both"/>
        <w:rPr>
          <w:rFonts w:ascii="Avenir Next LT Pro" w:eastAsia="Avenir Next LT Pro" w:hAnsi="Avenir Next LT Pro" w:cs="Avenir Next LT Pro"/>
          <w:sz w:val="36"/>
          <w:szCs w:val="36"/>
          <w:u w:val="single"/>
        </w:rPr>
      </w:pPr>
      <w:r w:rsidRPr="0C119C6C">
        <w:rPr>
          <w:rFonts w:ascii="Avenir Next LT Pro" w:eastAsia="Avenir Next LT Pro" w:hAnsi="Avenir Next LT Pro" w:cs="Avenir Next LT Pro"/>
          <w:sz w:val="36"/>
          <w:szCs w:val="36"/>
          <w:u w:val="single"/>
        </w:rPr>
        <w:t>Preliminary Requirements Analysis</w:t>
      </w:r>
    </w:p>
    <w:p w14:paraId="45C931C2" w14:textId="77777777" w:rsidR="00231F6A" w:rsidRDefault="00231F6A" w:rsidP="00231F6A">
      <w:pPr>
        <w:spacing w:after="0"/>
        <w:jc w:val="both"/>
        <w:rPr>
          <w:rFonts w:ascii="Avenir Next LT Pro" w:eastAsia="Avenir Next LT Pro" w:hAnsi="Avenir Next LT Pro" w:cs="Avenir Next LT Pro"/>
          <w:sz w:val="22"/>
          <w:szCs w:val="22"/>
        </w:rPr>
      </w:pPr>
    </w:p>
    <w:p w14:paraId="5286BEDC" w14:textId="77777777" w:rsidR="00231F6A" w:rsidRPr="008226DC" w:rsidRDefault="00231F6A" w:rsidP="00231F6A">
      <w:pPr>
        <w:spacing w:after="0"/>
        <w:jc w:val="both"/>
        <w:rPr>
          <w:rFonts w:ascii="Avenir Next LT Pro" w:eastAsia="Avenir Next LT Pro" w:hAnsi="Avenir Next LT Pro" w:cs="Avenir Next LT Pro"/>
          <w:b/>
          <w:bCs/>
          <w:i/>
          <w:iCs/>
          <w:color w:val="70AD47" w:themeColor="accent6"/>
          <w:sz w:val="22"/>
          <w:szCs w:val="22"/>
        </w:rPr>
      </w:pPr>
      <w:r w:rsidRPr="008226DC">
        <w:rPr>
          <w:rFonts w:ascii="Avenir Next LT Pro" w:eastAsia="Avenir Next LT Pro" w:hAnsi="Avenir Next LT Pro" w:cs="Avenir Next LT Pro"/>
          <w:b/>
          <w:bCs/>
          <w:i/>
          <w:iCs/>
          <w:color w:val="70AD47" w:themeColor="accent6"/>
          <w:sz w:val="22"/>
          <w:szCs w:val="22"/>
        </w:rPr>
        <w:t>Very high-level estimation on the what the end-product will need to have to be successful. These are subject to change and review.</w:t>
      </w:r>
    </w:p>
    <w:p w14:paraId="1654E088" w14:textId="77777777" w:rsidR="00231F6A" w:rsidRDefault="00231F6A" w:rsidP="00231F6A">
      <w:pPr>
        <w:spacing w:after="0"/>
        <w:jc w:val="both"/>
        <w:rPr>
          <w:rFonts w:ascii="Avenir Next LT Pro" w:eastAsia="Avenir Next LT Pro" w:hAnsi="Avenir Next LT Pro" w:cs="Avenir Next LT Pro"/>
          <w:b/>
          <w:bCs/>
          <w:sz w:val="22"/>
          <w:szCs w:val="22"/>
        </w:rPr>
      </w:pPr>
    </w:p>
    <w:p w14:paraId="51367661" w14:textId="77777777" w:rsidR="00231F6A" w:rsidRDefault="00231F6A" w:rsidP="00231F6A">
      <w:pPr>
        <w:spacing w:after="0"/>
        <w:jc w:val="both"/>
        <w:rPr>
          <w:rFonts w:ascii="Avenir Next LT Pro" w:eastAsia="Avenir Next LT Pro" w:hAnsi="Avenir Next LT Pro" w:cs="Avenir Next LT Pro"/>
          <w:b/>
          <w:bCs/>
          <w:sz w:val="22"/>
          <w:szCs w:val="22"/>
        </w:rPr>
      </w:pPr>
      <w:r w:rsidRPr="0C119C6C">
        <w:rPr>
          <w:rFonts w:ascii="Avenir Next LT Pro" w:eastAsia="Avenir Next LT Pro" w:hAnsi="Avenir Next LT Pro" w:cs="Avenir Next LT Pro"/>
          <w:b/>
          <w:bCs/>
          <w:sz w:val="22"/>
          <w:szCs w:val="22"/>
        </w:rPr>
        <w:t>Non-functional requirements</w:t>
      </w:r>
    </w:p>
    <w:p w14:paraId="31685130" w14:textId="77777777" w:rsidR="00231F6A" w:rsidRDefault="00231F6A" w:rsidP="00231F6A">
      <w:pPr>
        <w:spacing w:after="0"/>
        <w:jc w:val="both"/>
        <w:rPr>
          <w:rFonts w:ascii="Avenir Next LT Pro" w:eastAsia="Avenir Next LT Pro" w:hAnsi="Avenir Next LT Pro" w:cs="Avenir Next LT Pro"/>
          <w:b/>
          <w:bCs/>
          <w:sz w:val="22"/>
          <w:szCs w:val="22"/>
        </w:rPr>
      </w:pPr>
    </w:p>
    <w:p w14:paraId="09FF7223" w14:textId="77777777" w:rsidR="00231F6A" w:rsidRPr="008226DC" w:rsidRDefault="00231F6A" w:rsidP="00231F6A">
      <w:pPr>
        <w:spacing w:after="0"/>
        <w:jc w:val="both"/>
        <w:rPr>
          <w:rFonts w:ascii="Avenir Next LT Pro" w:eastAsia="Avenir Next LT Pro" w:hAnsi="Avenir Next LT Pro" w:cs="Avenir Next LT Pro"/>
          <w:color w:val="000000" w:themeColor="text1"/>
          <w:sz w:val="22"/>
          <w:szCs w:val="22"/>
          <w:u w:val="single"/>
        </w:rPr>
      </w:pPr>
      <w:r w:rsidRPr="008226DC">
        <w:rPr>
          <w:rFonts w:ascii="Avenir Next LT Pro" w:eastAsia="Avenir Next LT Pro" w:hAnsi="Avenir Next LT Pro" w:cs="Avenir Next LT Pro"/>
          <w:color w:val="000000" w:themeColor="text1"/>
          <w:sz w:val="22"/>
          <w:szCs w:val="22"/>
          <w:u w:val="single"/>
        </w:rPr>
        <w:t>Modelling</w:t>
      </w:r>
    </w:p>
    <w:p w14:paraId="27CA5812" w14:textId="10CAF904" w:rsidR="00231F6A" w:rsidRPr="008226DC" w:rsidRDefault="008226DC" w:rsidP="008226DC">
      <w:pPr>
        <w:pStyle w:val="ListParagraph"/>
        <w:numPr>
          <w:ilvl w:val="0"/>
          <w:numId w:val="11"/>
        </w:numPr>
        <w:spacing w:after="0"/>
        <w:jc w:val="both"/>
        <w:rPr>
          <w:rFonts w:ascii="Avenir Next LT Pro" w:eastAsia="Avenir Next LT Pro" w:hAnsi="Avenir Next LT Pro" w:cs="Avenir Next LT Pro"/>
          <w:b/>
          <w:bCs/>
          <w:i/>
          <w:iCs/>
          <w:color w:val="70AD47" w:themeColor="accent6"/>
          <w:sz w:val="22"/>
          <w:szCs w:val="22"/>
        </w:rPr>
      </w:pPr>
      <w:r w:rsidRPr="008226DC">
        <w:rPr>
          <w:rFonts w:ascii="Avenir Next LT Pro" w:eastAsia="Avenir Next LT Pro" w:hAnsi="Avenir Next LT Pro" w:cs="Avenir Next LT Pro"/>
          <w:color w:val="000000" w:themeColor="text1"/>
          <w:sz w:val="22"/>
          <w:szCs w:val="22"/>
        </w:rPr>
        <w:t>Example:</w:t>
      </w:r>
      <w:r w:rsidRPr="008226DC">
        <w:rPr>
          <w:rFonts w:ascii="Avenir Next LT Pro" w:eastAsia="Avenir Next LT Pro" w:hAnsi="Avenir Next LT Pro" w:cs="Avenir Next LT Pro"/>
          <w:b/>
          <w:bCs/>
          <w:i/>
          <w:iCs/>
          <w:color w:val="000000" w:themeColor="text1"/>
          <w:sz w:val="22"/>
          <w:szCs w:val="22"/>
        </w:rPr>
        <w:t xml:space="preserve"> </w:t>
      </w:r>
      <w:r w:rsidR="00231F6A" w:rsidRPr="008226DC">
        <w:rPr>
          <w:rFonts w:ascii="Avenir Next LT Pro" w:eastAsia="Avenir Next LT Pro" w:hAnsi="Avenir Next LT Pro" w:cs="Avenir Next LT Pro"/>
          <w:b/>
          <w:bCs/>
          <w:i/>
          <w:iCs/>
          <w:color w:val="70AD47" w:themeColor="accent6"/>
          <w:sz w:val="22"/>
          <w:szCs w:val="22"/>
        </w:rPr>
        <w:t>There should be a modelling framework which will allow developers to rapidly produce model experiments.</w:t>
      </w:r>
    </w:p>
    <w:p w14:paraId="797D9088" w14:textId="77777777" w:rsidR="00231F6A" w:rsidRDefault="00231F6A" w:rsidP="00231F6A">
      <w:pPr>
        <w:spacing w:after="0"/>
        <w:jc w:val="both"/>
        <w:rPr>
          <w:rFonts w:ascii="Avenir Next LT Pro" w:eastAsia="Avenir Next LT Pro" w:hAnsi="Avenir Next LT Pro" w:cs="Avenir Next LT Pro"/>
          <w:sz w:val="22"/>
          <w:szCs w:val="22"/>
        </w:rPr>
      </w:pPr>
    </w:p>
    <w:p w14:paraId="611EB5A7" w14:textId="77777777" w:rsidR="00231F6A" w:rsidRPr="00F23081" w:rsidRDefault="00231F6A" w:rsidP="00231F6A">
      <w:pPr>
        <w:spacing w:after="0"/>
        <w:jc w:val="both"/>
        <w:rPr>
          <w:rFonts w:ascii="Avenir Next LT Pro" w:eastAsia="Avenir Next LT Pro" w:hAnsi="Avenir Next LT Pro" w:cs="Avenir Next LT Pro"/>
          <w:b/>
          <w:bCs/>
          <w:sz w:val="22"/>
          <w:szCs w:val="22"/>
        </w:rPr>
      </w:pPr>
      <w:r w:rsidRPr="0C119C6C">
        <w:rPr>
          <w:rFonts w:ascii="Avenir Next LT Pro" w:eastAsia="Avenir Next LT Pro" w:hAnsi="Avenir Next LT Pro" w:cs="Avenir Next LT Pro"/>
          <w:b/>
          <w:bCs/>
          <w:sz w:val="22"/>
          <w:szCs w:val="22"/>
        </w:rPr>
        <w:t>Functional Requirements:</w:t>
      </w:r>
    </w:p>
    <w:p w14:paraId="722BB86F" w14:textId="77777777" w:rsidR="00231F6A" w:rsidRDefault="00231F6A" w:rsidP="00231F6A">
      <w:pPr>
        <w:spacing w:after="0"/>
        <w:jc w:val="both"/>
        <w:rPr>
          <w:rFonts w:ascii="Avenir Next LT Pro" w:eastAsia="Avenir Next LT Pro" w:hAnsi="Avenir Next LT Pro" w:cs="Avenir Next LT Pro"/>
          <w:sz w:val="22"/>
          <w:szCs w:val="22"/>
        </w:rPr>
      </w:pPr>
    </w:p>
    <w:p w14:paraId="7F170F5F" w14:textId="7CEAD9BE" w:rsidR="00231F6A" w:rsidRPr="008226DC" w:rsidRDefault="00231F6A" w:rsidP="00231F6A">
      <w:pPr>
        <w:spacing w:after="0"/>
        <w:jc w:val="both"/>
        <w:rPr>
          <w:rFonts w:ascii="Avenir Next LT Pro" w:eastAsia="Avenir Next LT Pro" w:hAnsi="Avenir Next LT Pro" w:cs="Avenir Next LT Pro"/>
          <w:sz w:val="22"/>
          <w:szCs w:val="22"/>
          <w:u w:val="single"/>
        </w:rPr>
      </w:pPr>
      <w:r w:rsidRPr="0C119C6C">
        <w:rPr>
          <w:rFonts w:ascii="Avenir Next LT Pro" w:eastAsia="Avenir Next LT Pro" w:hAnsi="Avenir Next LT Pro" w:cs="Avenir Next LT Pro"/>
          <w:sz w:val="22"/>
          <w:szCs w:val="22"/>
          <w:u w:val="single"/>
        </w:rPr>
        <w:t>User</w:t>
      </w:r>
    </w:p>
    <w:p w14:paraId="32B5A7B3" w14:textId="4AEDC203" w:rsidR="00231F6A" w:rsidRDefault="008226DC" w:rsidP="00231F6A">
      <w:pPr>
        <w:pStyle w:val="ListParagraph"/>
        <w:numPr>
          <w:ilvl w:val="0"/>
          <w:numId w:val="13"/>
        </w:numPr>
        <w:spacing w:after="0"/>
        <w:jc w:val="both"/>
        <w:rPr>
          <w:rFonts w:ascii="Avenir Next LT Pro" w:eastAsia="Avenir Next LT Pro" w:hAnsi="Avenir Next LT Pro" w:cs="Avenir Next LT Pro"/>
          <w:sz w:val="22"/>
          <w:szCs w:val="22"/>
        </w:rPr>
      </w:pPr>
      <w:r>
        <w:rPr>
          <w:rFonts w:ascii="Avenir Next LT Pro" w:eastAsia="Avenir Next LT Pro" w:hAnsi="Avenir Next LT Pro" w:cs="Avenir Next LT Pro"/>
          <w:sz w:val="22"/>
          <w:szCs w:val="22"/>
        </w:rPr>
        <w:t xml:space="preserve">Example: </w:t>
      </w:r>
      <w:r w:rsidR="00231F6A" w:rsidRPr="008226DC">
        <w:rPr>
          <w:rFonts w:ascii="Avenir Next LT Pro" w:eastAsia="Avenir Next LT Pro" w:hAnsi="Avenir Next LT Pro" w:cs="Avenir Next LT Pro"/>
          <w:b/>
          <w:bCs/>
          <w:i/>
          <w:iCs/>
          <w:color w:val="70AD47" w:themeColor="accent6"/>
          <w:sz w:val="22"/>
          <w:szCs w:val="22"/>
        </w:rPr>
        <w:t>A user should have the ability to provide feedback on the model outputs and the dashboard UI.</w:t>
      </w:r>
      <w:r w:rsidR="00231F6A" w:rsidRPr="008226DC">
        <w:rPr>
          <w:rFonts w:ascii="Avenir Next LT Pro" w:eastAsia="Avenir Next LT Pro" w:hAnsi="Avenir Next LT Pro" w:cs="Avenir Next LT Pro"/>
          <w:color w:val="70AD47" w:themeColor="accent6"/>
          <w:sz w:val="22"/>
          <w:szCs w:val="22"/>
        </w:rPr>
        <w:t xml:space="preserve"> </w:t>
      </w:r>
    </w:p>
    <w:p w14:paraId="7DEF3EFD" w14:textId="77777777" w:rsidR="00231F6A" w:rsidRDefault="00231F6A" w:rsidP="00231F6A">
      <w:pPr>
        <w:spacing w:after="0"/>
        <w:jc w:val="both"/>
        <w:rPr>
          <w:rFonts w:ascii="Avenir Next LT Pro" w:eastAsia="Avenir Next LT Pro" w:hAnsi="Avenir Next LT Pro" w:cs="Avenir Next LT Pro"/>
          <w:sz w:val="22"/>
          <w:szCs w:val="22"/>
        </w:rPr>
      </w:pPr>
    </w:p>
    <w:p w14:paraId="5E505C41" w14:textId="77777777" w:rsidR="00231F6A" w:rsidRPr="00437D34" w:rsidRDefault="00231F6A" w:rsidP="00231F6A">
      <w:pPr>
        <w:spacing w:after="0"/>
        <w:jc w:val="both"/>
        <w:rPr>
          <w:rFonts w:ascii="Avenir Next LT Pro" w:eastAsia="Avenir Next LT Pro" w:hAnsi="Avenir Next LT Pro" w:cs="Avenir Next LT Pro"/>
          <w:sz w:val="22"/>
          <w:szCs w:val="22"/>
        </w:rPr>
      </w:pPr>
    </w:p>
    <w:p w14:paraId="4BF01CA1" w14:textId="77777777" w:rsidR="00231F6A" w:rsidRPr="00537619" w:rsidRDefault="00231F6A" w:rsidP="00231F6A">
      <w:pPr>
        <w:spacing w:after="0"/>
        <w:jc w:val="both"/>
        <w:rPr>
          <w:rFonts w:ascii="Avenir Next LT Pro" w:eastAsia="Avenir Next LT Pro" w:hAnsi="Avenir Next LT Pro" w:cs="Avenir Next LT Pro"/>
          <w:sz w:val="22"/>
          <w:szCs w:val="22"/>
        </w:rPr>
      </w:pPr>
    </w:p>
    <w:p w14:paraId="55871F5C" w14:textId="77777777" w:rsidR="00231F6A" w:rsidRDefault="00231F6A" w:rsidP="00231F6A">
      <w:pPr>
        <w:spacing w:after="0"/>
        <w:jc w:val="both"/>
        <w:rPr>
          <w:rFonts w:ascii="Avenir Next LT Pro" w:eastAsia="Avenir Next LT Pro" w:hAnsi="Avenir Next LT Pro" w:cs="Avenir Next LT Pro"/>
          <w:sz w:val="36"/>
          <w:szCs w:val="36"/>
          <w:u w:val="single"/>
        </w:rPr>
      </w:pPr>
      <w:r w:rsidRPr="0C119C6C">
        <w:rPr>
          <w:rFonts w:ascii="Avenir Next LT Pro" w:eastAsia="Avenir Next LT Pro" w:hAnsi="Avenir Next LT Pro" w:cs="Avenir Next LT Pro"/>
          <w:sz w:val="36"/>
          <w:szCs w:val="36"/>
          <w:u w:val="single"/>
        </w:rPr>
        <w:t>Preliminary Technical Requirements</w:t>
      </w:r>
    </w:p>
    <w:p w14:paraId="3BCAE237" w14:textId="77777777" w:rsidR="00231F6A" w:rsidRDefault="00231F6A" w:rsidP="00231F6A">
      <w:pPr>
        <w:spacing w:after="0"/>
        <w:jc w:val="both"/>
        <w:rPr>
          <w:rFonts w:ascii="Avenir Next LT Pro" w:eastAsia="Avenir Next LT Pro" w:hAnsi="Avenir Next LT Pro" w:cs="Avenir Next LT Pro"/>
          <w:b/>
          <w:bCs/>
          <w:sz w:val="22"/>
          <w:szCs w:val="22"/>
        </w:rPr>
      </w:pPr>
    </w:p>
    <w:p w14:paraId="715530FE" w14:textId="725BD8CF" w:rsidR="00231F6A" w:rsidRPr="008226DC" w:rsidRDefault="00231F6A" w:rsidP="00231F6A">
      <w:pPr>
        <w:spacing w:after="0"/>
        <w:jc w:val="both"/>
        <w:rPr>
          <w:rFonts w:ascii="Avenir Next LT Pro" w:eastAsia="Avenir Next LT Pro" w:hAnsi="Avenir Next LT Pro" w:cs="Avenir Next LT Pro"/>
          <w:b/>
          <w:bCs/>
          <w:i/>
          <w:iCs/>
          <w:color w:val="70AD47" w:themeColor="accent6"/>
          <w:sz w:val="22"/>
          <w:szCs w:val="22"/>
        </w:rPr>
      </w:pPr>
      <w:r w:rsidRPr="008226DC">
        <w:rPr>
          <w:rFonts w:ascii="Avenir Next LT Pro" w:eastAsia="Avenir Next LT Pro" w:hAnsi="Avenir Next LT Pro" w:cs="Avenir Next LT Pro"/>
          <w:b/>
          <w:bCs/>
          <w:i/>
          <w:iCs/>
          <w:color w:val="70AD47" w:themeColor="accent6"/>
          <w:sz w:val="22"/>
          <w:szCs w:val="22"/>
        </w:rPr>
        <w:t>These are what is expected to be needed in terms of technologies and dependencies. As development is an iterative process and we develop better understanding of the problem statement, these will be subject to change.</w:t>
      </w:r>
      <w:r w:rsidR="008226DC">
        <w:rPr>
          <w:rFonts w:ascii="Avenir Next LT Pro" w:eastAsia="Avenir Next LT Pro" w:hAnsi="Avenir Next LT Pro" w:cs="Avenir Next LT Pro"/>
          <w:b/>
          <w:bCs/>
          <w:i/>
          <w:iCs/>
          <w:color w:val="70AD47" w:themeColor="accent6"/>
          <w:sz w:val="22"/>
          <w:szCs w:val="22"/>
        </w:rPr>
        <w:t xml:space="preserve"> You can keep this high level.</w:t>
      </w:r>
    </w:p>
    <w:p w14:paraId="6C457862" w14:textId="77777777" w:rsidR="00231F6A" w:rsidRDefault="00231F6A" w:rsidP="00231F6A">
      <w:pPr>
        <w:spacing w:after="0"/>
        <w:jc w:val="both"/>
        <w:rPr>
          <w:rFonts w:ascii="Avenir Next LT Pro" w:eastAsia="Avenir Next LT Pro" w:hAnsi="Avenir Next LT Pro" w:cs="Avenir Next LT Pro"/>
          <w:b/>
          <w:bCs/>
          <w:sz w:val="22"/>
          <w:szCs w:val="22"/>
        </w:rPr>
      </w:pPr>
    </w:p>
    <w:p w14:paraId="40282809" w14:textId="77777777" w:rsidR="00231F6A" w:rsidRDefault="00231F6A" w:rsidP="00231F6A">
      <w:pPr>
        <w:spacing w:after="0"/>
        <w:jc w:val="both"/>
        <w:rPr>
          <w:rFonts w:ascii="Avenir Next LT Pro" w:eastAsia="Avenir Next LT Pro" w:hAnsi="Avenir Next LT Pro" w:cs="Avenir Next LT Pro"/>
          <w:sz w:val="22"/>
          <w:szCs w:val="22"/>
        </w:rPr>
      </w:pPr>
      <w:r w:rsidRPr="0C119C6C">
        <w:rPr>
          <w:rFonts w:ascii="Avenir Next LT Pro" w:eastAsia="Avenir Next LT Pro" w:hAnsi="Avenir Next LT Pro" w:cs="Avenir Next LT Pro"/>
          <w:b/>
          <w:bCs/>
          <w:sz w:val="22"/>
          <w:szCs w:val="22"/>
        </w:rPr>
        <w:t>Development language (s):</w:t>
      </w:r>
      <w:r w:rsidRPr="0C119C6C">
        <w:rPr>
          <w:rFonts w:ascii="Avenir Next LT Pro" w:eastAsia="Avenir Next LT Pro" w:hAnsi="Avenir Next LT Pro" w:cs="Avenir Next LT Pro"/>
          <w:sz w:val="22"/>
          <w:szCs w:val="22"/>
        </w:rPr>
        <w:t xml:space="preserve"> </w:t>
      </w:r>
    </w:p>
    <w:p w14:paraId="668D81D8" w14:textId="6B6770BD" w:rsidR="00231F6A" w:rsidRPr="008226DC" w:rsidRDefault="008226DC" w:rsidP="00231F6A">
      <w:pPr>
        <w:spacing w:after="0"/>
        <w:jc w:val="both"/>
        <w:rPr>
          <w:rFonts w:ascii="Avenir Next LT Pro" w:eastAsia="Avenir Next LT Pro" w:hAnsi="Avenir Next LT Pro" w:cs="Avenir Next LT Pro"/>
          <w:b/>
          <w:bCs/>
          <w:i/>
          <w:iCs/>
          <w:color w:val="70AD47" w:themeColor="accent6"/>
          <w:sz w:val="22"/>
          <w:szCs w:val="22"/>
        </w:rPr>
      </w:pPr>
      <w:r w:rsidRPr="008226DC">
        <w:rPr>
          <w:rFonts w:ascii="Avenir Next LT Pro" w:eastAsia="Avenir Next LT Pro" w:hAnsi="Avenir Next LT Pro" w:cs="Avenir Next LT Pro"/>
          <w:b/>
          <w:bCs/>
          <w:i/>
          <w:iCs/>
          <w:color w:val="70AD47" w:themeColor="accent6"/>
          <w:sz w:val="22"/>
          <w:szCs w:val="22"/>
        </w:rPr>
        <w:t xml:space="preserve">What problem languages will be used? </w:t>
      </w:r>
    </w:p>
    <w:p w14:paraId="1DEAA826" w14:textId="77777777" w:rsidR="008226DC" w:rsidRDefault="008226DC" w:rsidP="00231F6A">
      <w:pPr>
        <w:spacing w:after="0"/>
        <w:jc w:val="both"/>
        <w:rPr>
          <w:rFonts w:ascii="Avenir Next LT Pro" w:eastAsia="Avenir Next LT Pro" w:hAnsi="Avenir Next LT Pro" w:cs="Avenir Next LT Pro"/>
          <w:sz w:val="22"/>
          <w:szCs w:val="22"/>
        </w:rPr>
      </w:pPr>
    </w:p>
    <w:p w14:paraId="5DBB268A" w14:textId="77777777" w:rsidR="00231F6A" w:rsidRDefault="00231F6A" w:rsidP="00231F6A">
      <w:pPr>
        <w:spacing w:after="0"/>
        <w:jc w:val="both"/>
        <w:rPr>
          <w:rFonts w:ascii="Avenir Next LT Pro" w:eastAsia="Avenir Next LT Pro" w:hAnsi="Avenir Next LT Pro" w:cs="Avenir Next LT Pro"/>
          <w:b/>
          <w:bCs/>
          <w:sz w:val="22"/>
          <w:szCs w:val="22"/>
        </w:rPr>
      </w:pPr>
      <w:r w:rsidRPr="0C119C6C">
        <w:rPr>
          <w:rFonts w:ascii="Avenir Next LT Pro" w:eastAsia="Avenir Next LT Pro" w:hAnsi="Avenir Next LT Pro" w:cs="Avenir Next LT Pro"/>
          <w:b/>
          <w:bCs/>
          <w:sz w:val="22"/>
          <w:szCs w:val="22"/>
        </w:rPr>
        <w:t>Data:</w:t>
      </w:r>
    </w:p>
    <w:p w14:paraId="10A7BDC2" w14:textId="3C34DB95" w:rsidR="00231F6A" w:rsidRPr="008226DC" w:rsidRDefault="008226DC" w:rsidP="00231F6A">
      <w:pPr>
        <w:spacing w:after="0"/>
        <w:jc w:val="both"/>
        <w:rPr>
          <w:rFonts w:ascii="Avenir Next LT Pro" w:eastAsia="Avenir Next LT Pro" w:hAnsi="Avenir Next LT Pro" w:cs="Avenir Next LT Pro"/>
          <w:b/>
          <w:bCs/>
          <w:i/>
          <w:iCs/>
          <w:color w:val="70AD47" w:themeColor="accent6"/>
          <w:sz w:val="22"/>
          <w:szCs w:val="22"/>
        </w:rPr>
      </w:pPr>
      <w:r w:rsidRPr="008226DC">
        <w:rPr>
          <w:rFonts w:ascii="Avenir Next LT Pro" w:eastAsia="Avenir Next LT Pro" w:hAnsi="Avenir Next LT Pro" w:cs="Avenir Next LT Pro"/>
          <w:b/>
          <w:bCs/>
          <w:i/>
          <w:iCs/>
          <w:color w:val="70AD47" w:themeColor="accent6"/>
          <w:sz w:val="22"/>
          <w:szCs w:val="22"/>
        </w:rPr>
        <w:t>What data will be used and where will it come from?</w:t>
      </w:r>
    </w:p>
    <w:p w14:paraId="2B53EAD2" w14:textId="77777777" w:rsidR="008226DC" w:rsidRDefault="008226DC" w:rsidP="00231F6A">
      <w:pPr>
        <w:spacing w:after="0"/>
        <w:jc w:val="both"/>
        <w:rPr>
          <w:rFonts w:ascii="Avenir Next LT Pro" w:eastAsia="Avenir Next LT Pro" w:hAnsi="Avenir Next LT Pro" w:cs="Avenir Next LT Pro"/>
          <w:sz w:val="22"/>
          <w:szCs w:val="22"/>
        </w:rPr>
      </w:pPr>
    </w:p>
    <w:p w14:paraId="0E276CDC" w14:textId="77777777" w:rsidR="00231F6A" w:rsidRPr="0068255D" w:rsidRDefault="00231F6A" w:rsidP="00231F6A">
      <w:pPr>
        <w:spacing w:after="0"/>
        <w:jc w:val="both"/>
        <w:rPr>
          <w:rFonts w:ascii="Avenir Next LT Pro" w:eastAsia="Avenir Next LT Pro" w:hAnsi="Avenir Next LT Pro" w:cs="Avenir Next LT Pro"/>
          <w:b/>
          <w:bCs/>
          <w:sz w:val="22"/>
          <w:szCs w:val="22"/>
        </w:rPr>
      </w:pPr>
      <w:r w:rsidRPr="0C119C6C">
        <w:rPr>
          <w:rFonts w:ascii="Avenir Next LT Pro" w:eastAsia="Avenir Next LT Pro" w:hAnsi="Avenir Next LT Pro" w:cs="Avenir Next LT Pro"/>
          <w:b/>
          <w:bCs/>
          <w:sz w:val="22"/>
          <w:szCs w:val="22"/>
        </w:rPr>
        <w:t xml:space="preserve">ML/DL library: </w:t>
      </w:r>
    </w:p>
    <w:p w14:paraId="1987DBF0" w14:textId="74873374" w:rsidR="00231F6A" w:rsidRPr="008226DC" w:rsidRDefault="008226DC" w:rsidP="00231F6A">
      <w:pPr>
        <w:spacing w:after="0"/>
        <w:jc w:val="both"/>
        <w:rPr>
          <w:rFonts w:ascii="Avenir Next LT Pro" w:eastAsia="Avenir Next LT Pro" w:hAnsi="Avenir Next LT Pro" w:cs="Avenir Next LT Pro"/>
          <w:b/>
          <w:bCs/>
          <w:i/>
          <w:iCs/>
          <w:color w:val="70AD47" w:themeColor="accent6"/>
          <w:sz w:val="22"/>
          <w:szCs w:val="22"/>
        </w:rPr>
      </w:pPr>
      <w:r w:rsidRPr="008226DC">
        <w:rPr>
          <w:rFonts w:ascii="Avenir Next LT Pro" w:eastAsia="Avenir Next LT Pro" w:hAnsi="Avenir Next LT Pro" w:cs="Avenir Next LT Pro"/>
          <w:b/>
          <w:bCs/>
          <w:i/>
          <w:iCs/>
          <w:color w:val="70AD47" w:themeColor="accent6"/>
          <w:sz w:val="22"/>
          <w:szCs w:val="22"/>
        </w:rPr>
        <w:t>How will you produce the models?</w:t>
      </w:r>
    </w:p>
    <w:p w14:paraId="0C0D3984" w14:textId="77777777" w:rsidR="00231F6A" w:rsidRDefault="00231F6A" w:rsidP="00231F6A">
      <w:pPr>
        <w:spacing w:after="0"/>
        <w:jc w:val="both"/>
        <w:rPr>
          <w:rFonts w:ascii="Avenir Next LT Pro" w:eastAsia="Avenir Next LT Pro" w:hAnsi="Avenir Next LT Pro" w:cs="Avenir Next LT Pro"/>
          <w:sz w:val="22"/>
          <w:szCs w:val="22"/>
        </w:rPr>
      </w:pPr>
    </w:p>
    <w:p w14:paraId="726440B0" w14:textId="77777777" w:rsidR="00231F6A" w:rsidRDefault="00231F6A" w:rsidP="00231F6A">
      <w:pPr>
        <w:spacing w:after="0"/>
        <w:jc w:val="both"/>
        <w:rPr>
          <w:rFonts w:ascii="Avenir Next LT Pro" w:eastAsia="Avenir Next LT Pro" w:hAnsi="Avenir Next LT Pro" w:cs="Avenir Next LT Pro"/>
          <w:b/>
          <w:bCs/>
          <w:sz w:val="22"/>
          <w:szCs w:val="22"/>
        </w:rPr>
      </w:pPr>
      <w:r w:rsidRPr="0C119C6C">
        <w:rPr>
          <w:rFonts w:ascii="Avenir Next LT Pro" w:eastAsia="Avenir Next LT Pro" w:hAnsi="Avenir Next LT Pro" w:cs="Avenir Next LT Pro"/>
          <w:b/>
          <w:bCs/>
          <w:sz w:val="22"/>
          <w:szCs w:val="22"/>
        </w:rPr>
        <w:lastRenderedPageBreak/>
        <w:t>Development Environment:</w:t>
      </w:r>
    </w:p>
    <w:p w14:paraId="60018B97" w14:textId="2414C60D" w:rsidR="00231F6A" w:rsidRPr="008226DC" w:rsidRDefault="008226DC" w:rsidP="00231F6A">
      <w:pPr>
        <w:spacing w:after="0"/>
        <w:jc w:val="both"/>
        <w:rPr>
          <w:rFonts w:ascii="Avenir Next LT Pro" w:eastAsia="Avenir Next LT Pro" w:hAnsi="Avenir Next LT Pro" w:cs="Avenir Next LT Pro"/>
          <w:b/>
          <w:bCs/>
          <w:i/>
          <w:iCs/>
          <w:color w:val="70AD47" w:themeColor="accent6"/>
          <w:sz w:val="22"/>
          <w:szCs w:val="22"/>
        </w:rPr>
      </w:pPr>
      <w:r w:rsidRPr="008226DC">
        <w:rPr>
          <w:rFonts w:ascii="Avenir Next LT Pro" w:eastAsia="Avenir Next LT Pro" w:hAnsi="Avenir Next LT Pro" w:cs="Avenir Next LT Pro"/>
          <w:b/>
          <w:bCs/>
          <w:i/>
          <w:iCs/>
          <w:color w:val="70AD47" w:themeColor="accent6"/>
          <w:sz w:val="22"/>
          <w:szCs w:val="22"/>
        </w:rPr>
        <w:t>Where will your team develop these models?</w:t>
      </w:r>
      <w:r>
        <w:rPr>
          <w:rFonts w:ascii="Avenir Next LT Pro" w:eastAsia="Avenir Next LT Pro" w:hAnsi="Avenir Next LT Pro" w:cs="Avenir Next LT Pro"/>
          <w:b/>
          <w:bCs/>
          <w:i/>
          <w:iCs/>
          <w:color w:val="70AD47" w:themeColor="accent6"/>
          <w:sz w:val="22"/>
          <w:szCs w:val="22"/>
        </w:rPr>
        <w:t xml:space="preserve"> Azure, IQS, on-prem?</w:t>
      </w:r>
    </w:p>
    <w:p w14:paraId="5263F363" w14:textId="77777777" w:rsidR="008226DC" w:rsidRDefault="008226DC" w:rsidP="00231F6A">
      <w:pPr>
        <w:spacing w:after="0"/>
        <w:jc w:val="both"/>
        <w:rPr>
          <w:rFonts w:ascii="Avenir Next LT Pro" w:eastAsia="Avenir Next LT Pro" w:hAnsi="Avenir Next LT Pro" w:cs="Avenir Next LT Pro"/>
          <w:sz w:val="22"/>
          <w:szCs w:val="22"/>
        </w:rPr>
      </w:pPr>
    </w:p>
    <w:p w14:paraId="3654F99F" w14:textId="77777777" w:rsidR="00231F6A" w:rsidRDefault="00231F6A" w:rsidP="00231F6A">
      <w:pPr>
        <w:spacing w:after="0"/>
        <w:jc w:val="both"/>
        <w:rPr>
          <w:rFonts w:ascii="Avenir Next LT Pro" w:eastAsia="Avenir Next LT Pro" w:hAnsi="Avenir Next LT Pro" w:cs="Avenir Next LT Pro"/>
          <w:b/>
          <w:bCs/>
          <w:sz w:val="22"/>
          <w:szCs w:val="22"/>
        </w:rPr>
      </w:pPr>
      <w:r w:rsidRPr="0C119C6C">
        <w:rPr>
          <w:rFonts w:ascii="Avenir Next LT Pro" w:eastAsia="Avenir Next LT Pro" w:hAnsi="Avenir Next LT Pro" w:cs="Avenir Next LT Pro"/>
          <w:b/>
          <w:bCs/>
          <w:sz w:val="22"/>
          <w:szCs w:val="22"/>
        </w:rPr>
        <w:t>User Interface Framework:</w:t>
      </w:r>
    </w:p>
    <w:p w14:paraId="126C99BE" w14:textId="77777777" w:rsidR="00231F6A" w:rsidRDefault="00231F6A" w:rsidP="00231F6A">
      <w:pPr>
        <w:spacing w:after="0"/>
        <w:jc w:val="both"/>
        <w:rPr>
          <w:rFonts w:ascii="Avenir Next LT Pro" w:eastAsia="Avenir Next LT Pro" w:hAnsi="Avenir Next LT Pro" w:cs="Avenir Next LT Pro"/>
          <w:i/>
          <w:iCs/>
          <w:sz w:val="22"/>
          <w:szCs w:val="22"/>
        </w:rPr>
      </w:pPr>
    </w:p>
    <w:p w14:paraId="6B52DBDF" w14:textId="77777777" w:rsidR="00231F6A" w:rsidRDefault="00231F6A" w:rsidP="00231F6A">
      <w:pPr>
        <w:spacing w:after="0"/>
        <w:jc w:val="both"/>
        <w:rPr>
          <w:rFonts w:ascii="Avenir Next LT Pro" w:eastAsia="Avenir Next LT Pro" w:hAnsi="Avenir Next LT Pro" w:cs="Avenir Next LT Pro"/>
          <w:i/>
          <w:iCs/>
          <w:sz w:val="22"/>
          <w:szCs w:val="22"/>
        </w:rPr>
      </w:pPr>
    </w:p>
    <w:p w14:paraId="64C9EFA6" w14:textId="77777777" w:rsidR="00231F6A" w:rsidRDefault="00231F6A" w:rsidP="00231F6A">
      <w:pPr>
        <w:spacing w:after="0"/>
        <w:jc w:val="both"/>
        <w:rPr>
          <w:rFonts w:ascii="Avenir Next LT Pro" w:eastAsia="Avenir Next LT Pro" w:hAnsi="Avenir Next LT Pro" w:cs="Avenir Next LT Pro"/>
          <w:i/>
          <w:iCs/>
          <w:sz w:val="22"/>
          <w:szCs w:val="22"/>
        </w:rPr>
      </w:pPr>
    </w:p>
    <w:p w14:paraId="31FB940A" w14:textId="77777777" w:rsidR="00231F6A" w:rsidRDefault="00231F6A" w:rsidP="00231F6A">
      <w:pPr>
        <w:spacing w:after="0"/>
        <w:jc w:val="both"/>
        <w:rPr>
          <w:del w:id="0" w:author="Ward, Aaron J" w:date="2022-06-15T14:34:00Z"/>
          <w:rFonts w:ascii="Avenir Next LT Pro" w:eastAsia="Avenir Next LT Pro" w:hAnsi="Avenir Next LT Pro" w:cs="Avenir Next LT Pro"/>
          <w:i/>
          <w:iCs/>
          <w:sz w:val="36"/>
          <w:szCs w:val="36"/>
          <w:u w:val="single"/>
          <w:rPrChange w:id="1" w:author="Ward, Aaron J" w:date="2022-06-15T14:34:00Z">
            <w:rPr>
              <w:del w:id="2" w:author="Ward, Aaron J" w:date="2022-06-15T14:34:00Z"/>
              <w:rFonts w:ascii="Avenir Next" w:eastAsia="AppleGothic" w:hAnsi="Avenir Next" w:cs="Cordia New"/>
              <w:i/>
              <w:iCs/>
              <w:sz w:val="22"/>
              <w:szCs w:val="22"/>
            </w:rPr>
          </w:rPrChange>
        </w:rPr>
      </w:pPr>
      <w:r w:rsidRPr="0C119C6C">
        <w:rPr>
          <w:rFonts w:ascii="Avenir Next LT Pro" w:eastAsia="Avenir Next LT Pro" w:hAnsi="Avenir Next LT Pro" w:cs="Avenir Next LT Pro"/>
          <w:i/>
          <w:iCs/>
          <w:sz w:val="36"/>
          <w:szCs w:val="36"/>
          <w:u w:val="single"/>
          <w:rPrChange w:id="3" w:author="Ward, Aaron J" w:date="2022-06-15T14:34:00Z">
            <w:rPr>
              <w:rFonts w:ascii="Avenir Next" w:eastAsia="AppleGothic" w:hAnsi="Avenir Next" w:cs="Cordia New"/>
              <w:i/>
              <w:iCs/>
              <w:sz w:val="22"/>
              <w:szCs w:val="22"/>
            </w:rPr>
          </w:rPrChange>
        </w:rPr>
        <w:t xml:space="preserve">Modelling </w:t>
      </w:r>
      <w:r w:rsidRPr="0C119C6C">
        <w:rPr>
          <w:rFonts w:ascii="Avenir Next LT Pro" w:eastAsia="Avenir Next LT Pro" w:hAnsi="Avenir Next LT Pro" w:cs="Avenir Next LT Pro"/>
          <w:i/>
          <w:iCs/>
          <w:sz w:val="36"/>
          <w:szCs w:val="36"/>
          <w:u w:val="single"/>
        </w:rPr>
        <w:t>Approach and Outcomes</w:t>
      </w:r>
    </w:p>
    <w:p w14:paraId="1B6B0A38" w14:textId="77777777" w:rsidR="00231F6A" w:rsidRDefault="00231F6A" w:rsidP="00231F6A">
      <w:pPr>
        <w:spacing w:after="0"/>
        <w:jc w:val="both"/>
        <w:rPr>
          <w:rFonts w:ascii="Avenir Next LT Pro" w:eastAsia="Avenir Next LT Pro" w:hAnsi="Avenir Next LT Pro" w:cs="Avenir Next LT Pro"/>
          <w:sz w:val="22"/>
          <w:szCs w:val="22"/>
        </w:rPr>
      </w:pPr>
    </w:p>
    <w:p w14:paraId="036DE1D3" w14:textId="4BFEAD73" w:rsidR="00231F6A" w:rsidRDefault="00231F6A" w:rsidP="00231F6A">
      <w:pPr>
        <w:rPr>
          <w:rFonts w:ascii="Avenir Next LT Pro" w:eastAsia="Avenir Next LT Pro" w:hAnsi="Avenir Next LT Pro" w:cs="Avenir Next LT Pro"/>
          <w:color w:val="000000" w:themeColor="text1"/>
          <w:sz w:val="22"/>
          <w:szCs w:val="22"/>
        </w:rPr>
      </w:pPr>
    </w:p>
    <w:p w14:paraId="0450EE9F" w14:textId="33991788" w:rsidR="008226DC" w:rsidRPr="008226DC" w:rsidRDefault="008226DC" w:rsidP="00231F6A">
      <w:pPr>
        <w:rPr>
          <w:rFonts w:ascii="Avenir Next LT Pro" w:eastAsia="Avenir Next LT Pro" w:hAnsi="Avenir Next LT Pro" w:cs="Avenir Next LT Pro"/>
          <w:b/>
          <w:bCs/>
          <w:i/>
          <w:iCs/>
          <w:color w:val="70AD47" w:themeColor="accent6"/>
          <w:sz w:val="22"/>
          <w:szCs w:val="22"/>
        </w:rPr>
      </w:pPr>
      <w:r>
        <w:rPr>
          <w:rFonts w:ascii="Avenir Next LT Pro" w:eastAsia="Avenir Next LT Pro" w:hAnsi="Avenir Next LT Pro" w:cs="Avenir Next LT Pro"/>
          <w:b/>
          <w:bCs/>
          <w:i/>
          <w:iCs/>
          <w:color w:val="70AD47" w:themeColor="accent6"/>
          <w:sz w:val="22"/>
          <w:szCs w:val="22"/>
        </w:rPr>
        <w:t xml:space="preserve">Give a </w:t>
      </w:r>
      <w:proofErr w:type="gramStart"/>
      <w:r>
        <w:rPr>
          <w:rFonts w:ascii="Avenir Next LT Pro" w:eastAsia="Avenir Next LT Pro" w:hAnsi="Avenir Next LT Pro" w:cs="Avenir Next LT Pro"/>
          <w:b/>
          <w:bCs/>
          <w:i/>
          <w:iCs/>
          <w:color w:val="70AD47" w:themeColor="accent6"/>
          <w:sz w:val="22"/>
          <w:szCs w:val="22"/>
        </w:rPr>
        <w:t>high level</w:t>
      </w:r>
      <w:proofErr w:type="gramEnd"/>
      <w:r>
        <w:rPr>
          <w:rFonts w:ascii="Avenir Next LT Pro" w:eastAsia="Avenir Next LT Pro" w:hAnsi="Avenir Next LT Pro" w:cs="Avenir Next LT Pro"/>
          <w:b/>
          <w:bCs/>
          <w:i/>
          <w:iCs/>
          <w:color w:val="70AD47" w:themeColor="accent6"/>
          <w:sz w:val="22"/>
          <w:szCs w:val="22"/>
        </w:rPr>
        <w:t xml:space="preserve"> explanation on what model you will implement, what will be in the type of input data and what will the model produce</w:t>
      </w:r>
    </w:p>
    <w:p w14:paraId="297D1A85" w14:textId="77777777" w:rsidR="00231F6A" w:rsidRDefault="00231F6A" w:rsidP="00231F6A">
      <w:pPr>
        <w:rPr>
          <w:rFonts w:ascii="Avenir Next LT Pro" w:eastAsia="Avenir Next LT Pro" w:hAnsi="Avenir Next LT Pro" w:cs="Avenir Next LT Pro"/>
        </w:rPr>
      </w:pPr>
    </w:p>
    <w:p w14:paraId="3F6F2301" w14:textId="77777777" w:rsidR="00231F6A" w:rsidRDefault="00231F6A" w:rsidP="00231F6A">
      <w:pPr>
        <w:spacing w:after="0"/>
        <w:jc w:val="both"/>
        <w:rPr>
          <w:rFonts w:ascii="Avenir Next LT Pro" w:eastAsia="Avenir Next LT Pro" w:hAnsi="Avenir Next LT Pro" w:cs="Avenir Next LT Pro"/>
          <w:sz w:val="22"/>
          <w:szCs w:val="22"/>
        </w:rPr>
      </w:pPr>
    </w:p>
    <w:p w14:paraId="259EAA2B" w14:textId="77777777" w:rsidR="00231F6A" w:rsidRDefault="00231F6A" w:rsidP="00231F6A">
      <w:pPr>
        <w:spacing w:after="0"/>
        <w:jc w:val="both"/>
        <w:rPr>
          <w:rFonts w:ascii="Avenir Next LT Pro" w:eastAsia="Avenir Next LT Pro" w:hAnsi="Avenir Next LT Pro" w:cs="Avenir Next LT Pro"/>
          <w:sz w:val="36"/>
          <w:szCs w:val="36"/>
          <w:u w:val="single"/>
        </w:rPr>
      </w:pPr>
      <w:r w:rsidRPr="0C119C6C">
        <w:rPr>
          <w:rFonts w:ascii="Avenir Next LT Pro" w:eastAsia="Avenir Next LT Pro" w:hAnsi="Avenir Next LT Pro" w:cs="Avenir Next LT Pro"/>
          <w:sz w:val="36"/>
          <w:szCs w:val="36"/>
          <w:u w:val="single"/>
        </w:rPr>
        <w:t>Model Success Criteria</w:t>
      </w:r>
    </w:p>
    <w:p w14:paraId="52F2EE10" w14:textId="77777777" w:rsidR="00231F6A" w:rsidRDefault="00231F6A" w:rsidP="00231F6A">
      <w:pPr>
        <w:spacing w:after="0"/>
        <w:jc w:val="both"/>
        <w:rPr>
          <w:del w:id="4" w:author="Ward, Aaron J" w:date="2022-06-22T09:29:00Z"/>
          <w:rFonts w:ascii="Avenir Next LT Pro" w:eastAsia="Avenir Next LT Pro" w:hAnsi="Avenir Next LT Pro" w:cs="Avenir Next LT Pro"/>
          <w:sz w:val="36"/>
          <w:szCs w:val="36"/>
          <w:u w:val="single"/>
        </w:rPr>
      </w:pPr>
    </w:p>
    <w:p w14:paraId="4CA3CFBA" w14:textId="7580558A" w:rsidR="00231F6A" w:rsidRDefault="00231F6A" w:rsidP="00231F6A">
      <w:pPr>
        <w:spacing w:after="0"/>
        <w:jc w:val="both"/>
        <w:rPr>
          <w:rFonts w:ascii="Avenir Next LT Pro" w:eastAsia="Avenir Next LT Pro" w:hAnsi="Avenir Next LT Pro" w:cs="Avenir Next LT Pro"/>
          <w:b/>
          <w:bCs/>
          <w:i/>
          <w:iCs/>
          <w:color w:val="70AD47" w:themeColor="accent6"/>
          <w:sz w:val="22"/>
          <w:szCs w:val="22"/>
        </w:rPr>
      </w:pPr>
      <w:r w:rsidRPr="0C119C6C">
        <w:rPr>
          <w:rFonts w:ascii="Avenir Next LT Pro" w:eastAsia="Avenir Next LT Pro" w:hAnsi="Avenir Next LT Pro" w:cs="Avenir Next LT Pro"/>
          <w:b/>
          <w:bCs/>
          <w:sz w:val="22"/>
          <w:szCs w:val="22"/>
        </w:rPr>
        <w:t xml:space="preserve">Evaluation metric: </w:t>
      </w:r>
      <w:r w:rsidR="008226DC" w:rsidRPr="008226DC">
        <w:rPr>
          <w:rFonts w:ascii="Avenir Next LT Pro" w:eastAsia="Avenir Next LT Pro" w:hAnsi="Avenir Next LT Pro" w:cs="Avenir Next LT Pro"/>
          <w:b/>
          <w:bCs/>
          <w:i/>
          <w:iCs/>
          <w:color w:val="70AD47" w:themeColor="accent6"/>
          <w:sz w:val="22"/>
          <w:szCs w:val="22"/>
        </w:rPr>
        <w:t>&lt;metric&gt;</w:t>
      </w:r>
    </w:p>
    <w:p w14:paraId="575E7AE1" w14:textId="5E9CEB5E" w:rsidR="008226DC" w:rsidRDefault="008226DC" w:rsidP="00231F6A">
      <w:pPr>
        <w:spacing w:after="0"/>
        <w:jc w:val="both"/>
        <w:rPr>
          <w:rFonts w:ascii="Avenir Next LT Pro" w:eastAsia="Avenir Next LT Pro" w:hAnsi="Avenir Next LT Pro" w:cs="Avenir Next LT Pro"/>
          <w:b/>
          <w:bCs/>
          <w:i/>
          <w:iCs/>
          <w:color w:val="70AD47" w:themeColor="accent6"/>
          <w:sz w:val="22"/>
          <w:szCs w:val="22"/>
        </w:rPr>
      </w:pPr>
    </w:p>
    <w:p w14:paraId="44FE68FD" w14:textId="3EF5F51F" w:rsidR="008226DC" w:rsidRDefault="008226DC" w:rsidP="00231F6A">
      <w:pPr>
        <w:spacing w:after="0"/>
        <w:jc w:val="both"/>
        <w:rPr>
          <w:rFonts w:ascii="Avenir Next LT Pro" w:eastAsia="Avenir Next LT Pro" w:hAnsi="Avenir Next LT Pro" w:cs="Avenir Next LT Pro"/>
          <w:b/>
          <w:bCs/>
          <w:sz w:val="22"/>
          <w:szCs w:val="22"/>
        </w:rPr>
      </w:pPr>
      <w:r>
        <w:rPr>
          <w:rFonts w:ascii="Avenir Next LT Pro" w:eastAsia="Avenir Next LT Pro" w:hAnsi="Avenir Next LT Pro" w:cs="Avenir Next LT Pro"/>
          <w:b/>
          <w:bCs/>
          <w:i/>
          <w:iCs/>
          <w:color w:val="70AD47" w:themeColor="accent6"/>
          <w:sz w:val="22"/>
          <w:szCs w:val="22"/>
        </w:rPr>
        <w:t>Depending on what problem you are trying to solve you may want to use different measures for performance. Make sure you explicitly call this out and make sure the business owner understands the definition of the metric.</w:t>
      </w:r>
    </w:p>
    <w:p w14:paraId="409C4C19" w14:textId="13287F8C" w:rsidR="00231F6A" w:rsidRDefault="00231F6A" w:rsidP="00231F6A">
      <w:pPr>
        <w:spacing w:after="0"/>
        <w:jc w:val="both"/>
        <w:rPr>
          <w:rFonts w:ascii="Avenir Next LT Pro" w:eastAsia="Avenir Next LT Pro" w:hAnsi="Avenir Next LT Pro" w:cs="Avenir Next LT Pro"/>
          <w:sz w:val="22"/>
          <w:szCs w:val="22"/>
        </w:rPr>
      </w:pPr>
    </w:p>
    <w:p w14:paraId="13B1C7BF" w14:textId="77777777" w:rsidR="008226DC" w:rsidRDefault="008226DC" w:rsidP="00231F6A">
      <w:pPr>
        <w:spacing w:after="0"/>
        <w:jc w:val="both"/>
        <w:rPr>
          <w:rFonts w:ascii="Avenir Next LT Pro" w:eastAsia="Avenir Next LT Pro" w:hAnsi="Avenir Next LT Pro" w:cs="Avenir Next LT Pro"/>
          <w:sz w:val="22"/>
          <w:szCs w:val="22"/>
        </w:rPr>
      </w:pPr>
    </w:p>
    <w:p w14:paraId="472024A9" w14:textId="061FB7CE" w:rsidR="00231F6A" w:rsidRDefault="008226DC" w:rsidP="00231F6A">
      <w:pPr>
        <w:spacing w:after="0"/>
        <w:jc w:val="both"/>
        <w:rPr>
          <w:rFonts w:ascii="Avenir Next LT Pro" w:eastAsia="Avenir Next LT Pro" w:hAnsi="Avenir Next LT Pro" w:cs="Avenir Next LT Pro"/>
          <w:b/>
          <w:bCs/>
          <w:sz w:val="22"/>
          <w:szCs w:val="22"/>
        </w:rPr>
      </w:pPr>
      <w:r>
        <w:rPr>
          <w:rFonts w:ascii="Avenir Next LT Pro" w:eastAsia="Avenir Next LT Pro" w:hAnsi="Avenir Next LT Pro" w:cs="Avenir Next LT Pro"/>
          <w:b/>
          <w:bCs/>
          <w:sz w:val="22"/>
          <w:szCs w:val="22"/>
        </w:rPr>
        <w:t>HLP</w:t>
      </w:r>
      <w:r w:rsidR="00231F6A" w:rsidRPr="0C119C6C">
        <w:rPr>
          <w:rFonts w:ascii="Avenir Next LT Pro" w:eastAsia="Avenir Next LT Pro" w:hAnsi="Avenir Next LT Pro" w:cs="Avenir Next LT Pro"/>
          <w:b/>
          <w:bCs/>
          <w:sz w:val="22"/>
          <w:szCs w:val="22"/>
        </w:rPr>
        <w:t xml:space="preserve"> review:</w:t>
      </w:r>
    </w:p>
    <w:p w14:paraId="45FAA836" w14:textId="52C0216D" w:rsidR="00231F6A" w:rsidRDefault="008226DC" w:rsidP="00231F6A">
      <w:pPr>
        <w:spacing w:after="0"/>
        <w:jc w:val="both"/>
        <w:rPr>
          <w:rFonts w:ascii="Avenir Next LT Pro" w:eastAsia="Avenir Next LT Pro" w:hAnsi="Avenir Next LT Pro" w:cs="Avenir Next LT Pro"/>
          <w:b/>
          <w:bCs/>
          <w:i/>
          <w:iCs/>
          <w:color w:val="70AD47" w:themeColor="accent6"/>
          <w:sz w:val="22"/>
          <w:szCs w:val="22"/>
        </w:rPr>
      </w:pPr>
      <w:r>
        <w:rPr>
          <w:rFonts w:ascii="Avenir Next LT Pro" w:eastAsia="Avenir Next LT Pro" w:hAnsi="Avenir Next LT Pro" w:cs="Avenir Next LT Pro"/>
          <w:b/>
          <w:bCs/>
          <w:i/>
          <w:iCs/>
          <w:color w:val="70AD47" w:themeColor="accent6"/>
          <w:sz w:val="22"/>
          <w:szCs w:val="22"/>
        </w:rPr>
        <w:t>If HLP is suitable for this business problem, it should be used as a measure for model success.</w:t>
      </w:r>
    </w:p>
    <w:p w14:paraId="2FCF43D1" w14:textId="3D696E03" w:rsidR="008226DC" w:rsidRDefault="008226DC" w:rsidP="00231F6A">
      <w:pPr>
        <w:spacing w:after="0"/>
        <w:jc w:val="both"/>
        <w:rPr>
          <w:rFonts w:ascii="Avenir Next LT Pro" w:eastAsia="Avenir Next LT Pro" w:hAnsi="Avenir Next LT Pro" w:cs="Avenir Next LT Pro"/>
          <w:b/>
          <w:bCs/>
          <w:i/>
          <w:iCs/>
          <w:color w:val="70AD47" w:themeColor="accent6"/>
          <w:sz w:val="22"/>
          <w:szCs w:val="22"/>
        </w:rPr>
      </w:pPr>
    </w:p>
    <w:p w14:paraId="10AE2EB4" w14:textId="77777777" w:rsidR="008226DC" w:rsidRPr="008226DC" w:rsidRDefault="008226DC" w:rsidP="00231F6A">
      <w:pPr>
        <w:spacing w:after="0"/>
        <w:jc w:val="both"/>
        <w:rPr>
          <w:rFonts w:ascii="Avenir Next LT Pro" w:eastAsia="Avenir Next LT Pro" w:hAnsi="Avenir Next LT Pro" w:cs="Avenir Next LT Pro"/>
          <w:b/>
          <w:bCs/>
          <w:i/>
          <w:iCs/>
          <w:color w:val="70AD47" w:themeColor="accent6"/>
          <w:sz w:val="22"/>
          <w:szCs w:val="22"/>
          <w:rPrChange w:id="5" w:author="Ward, Aaron J" w:date="2022-06-15T10:06:00Z">
            <w:rPr>
              <w:rFonts w:ascii="Avenir Next" w:eastAsia="AppleGothic" w:hAnsi="Avenir Next" w:cs="Cordia New"/>
              <w:sz w:val="22"/>
              <w:szCs w:val="22"/>
            </w:rPr>
          </w:rPrChange>
        </w:rPr>
      </w:pPr>
    </w:p>
    <w:p w14:paraId="3C13E84C" w14:textId="77777777" w:rsidR="00231F6A" w:rsidRPr="002C6316" w:rsidRDefault="00231F6A" w:rsidP="00231F6A">
      <w:pPr>
        <w:spacing w:after="0"/>
        <w:jc w:val="both"/>
        <w:rPr>
          <w:rFonts w:ascii="Avenir Next LT Pro" w:eastAsia="Avenir Next LT Pro" w:hAnsi="Avenir Next LT Pro" w:cs="Avenir Next LT Pro"/>
          <w:color w:val="FF0000"/>
          <w:sz w:val="36"/>
          <w:szCs w:val="36"/>
          <w:u w:val="single"/>
        </w:rPr>
      </w:pPr>
      <w:r w:rsidRPr="0C119C6C">
        <w:rPr>
          <w:rFonts w:ascii="Avenir Next LT Pro" w:eastAsia="Avenir Next LT Pro" w:hAnsi="Avenir Next LT Pro" w:cs="Avenir Next LT Pro"/>
          <w:sz w:val="36"/>
          <w:szCs w:val="36"/>
          <w:u w:val="single"/>
        </w:rPr>
        <w:t>Risk Analysis</w:t>
      </w:r>
    </w:p>
    <w:p w14:paraId="62C38CCA" w14:textId="77777777" w:rsidR="00231F6A" w:rsidRDefault="00231F6A" w:rsidP="00231F6A">
      <w:pPr>
        <w:pStyle w:val="ListParagraph"/>
        <w:spacing w:after="0"/>
        <w:jc w:val="both"/>
        <w:rPr>
          <w:rFonts w:ascii="Avenir Next LT Pro" w:eastAsia="Avenir Next LT Pro" w:hAnsi="Avenir Next LT Pro" w:cs="Avenir Next LT Pro"/>
          <w:sz w:val="22"/>
          <w:szCs w:val="22"/>
        </w:rPr>
      </w:pPr>
    </w:p>
    <w:p w14:paraId="26180FC0" w14:textId="082DC486" w:rsidR="00231F6A" w:rsidRPr="008226DC" w:rsidRDefault="008226DC" w:rsidP="008226DC">
      <w:pPr>
        <w:pStyle w:val="ListParagraph"/>
        <w:numPr>
          <w:ilvl w:val="0"/>
          <w:numId w:val="13"/>
        </w:numPr>
        <w:spacing w:after="0"/>
        <w:jc w:val="both"/>
        <w:rPr>
          <w:rFonts w:ascii="Avenir Next LT Pro" w:eastAsia="Avenir Next LT Pro" w:hAnsi="Avenir Next LT Pro" w:cs="Avenir Next LT Pro"/>
          <w:b/>
          <w:bCs/>
          <w:i/>
          <w:iCs/>
          <w:color w:val="70AD47" w:themeColor="accent6"/>
          <w:sz w:val="22"/>
          <w:szCs w:val="22"/>
        </w:rPr>
      </w:pPr>
      <w:r w:rsidRPr="008226DC">
        <w:rPr>
          <w:rFonts w:ascii="Avenir Next LT Pro" w:eastAsia="Avenir Next LT Pro" w:hAnsi="Avenir Next LT Pro" w:cs="Avenir Next LT Pro"/>
          <w:b/>
          <w:bCs/>
          <w:i/>
          <w:iCs/>
          <w:color w:val="70AD47" w:themeColor="accent6"/>
          <w:sz w:val="22"/>
          <w:szCs w:val="22"/>
        </w:rPr>
        <w:t>Outline the potential risks to the project</w:t>
      </w:r>
    </w:p>
    <w:p w14:paraId="0421099A" w14:textId="77777777" w:rsidR="00231F6A" w:rsidRPr="00635CE7" w:rsidRDefault="00231F6A" w:rsidP="00231F6A">
      <w:pPr>
        <w:spacing w:after="0"/>
        <w:jc w:val="both"/>
        <w:rPr>
          <w:rFonts w:ascii="Avenir Next LT Pro" w:eastAsia="Avenir Next LT Pro" w:hAnsi="Avenir Next LT Pro" w:cs="Avenir Next LT Pro"/>
          <w:sz w:val="22"/>
          <w:szCs w:val="22"/>
        </w:rPr>
      </w:pPr>
    </w:p>
    <w:p w14:paraId="027A0C0D" w14:textId="77777777" w:rsidR="00231F6A" w:rsidRPr="000B53F1" w:rsidRDefault="00231F6A" w:rsidP="00231F6A">
      <w:pPr>
        <w:pStyle w:val="Heading2"/>
        <w:rPr>
          <w:rFonts w:ascii="Avenir Next LT Pro" w:eastAsia="Avenir Next LT Pro" w:hAnsi="Avenir Next LT Pro" w:cs="Avenir Next LT Pro"/>
          <w:b w:val="0"/>
          <w:bCs w:val="0"/>
          <w:sz w:val="36"/>
          <w:szCs w:val="36"/>
          <w:u w:val="single"/>
        </w:rPr>
      </w:pPr>
      <w:r w:rsidRPr="0C119C6C">
        <w:rPr>
          <w:rFonts w:ascii="Avenir Next LT Pro" w:eastAsia="Avenir Next LT Pro" w:hAnsi="Avenir Next LT Pro" w:cs="Avenir Next LT Pro"/>
          <w:b w:val="0"/>
          <w:bCs w:val="0"/>
          <w:sz w:val="36"/>
          <w:szCs w:val="36"/>
          <w:u w:val="single"/>
        </w:rPr>
        <w:t xml:space="preserve">Visibility Plan </w:t>
      </w:r>
    </w:p>
    <w:p w14:paraId="1F2CFD8E" w14:textId="77777777" w:rsidR="00231F6A" w:rsidRDefault="00231F6A" w:rsidP="00231F6A">
      <w:pPr>
        <w:spacing w:after="0"/>
        <w:jc w:val="both"/>
        <w:rPr>
          <w:rFonts w:ascii="Avenir Next LT Pro" w:eastAsia="Avenir Next LT Pro" w:hAnsi="Avenir Next LT Pro" w:cs="Avenir Next LT Pro"/>
          <w:sz w:val="22"/>
          <w:szCs w:val="22"/>
        </w:rPr>
      </w:pPr>
    </w:p>
    <w:p w14:paraId="1C07F839" w14:textId="6CFFF6B8" w:rsidR="00231F6A" w:rsidRDefault="00231F6A" w:rsidP="00231F6A">
      <w:pPr>
        <w:spacing w:after="0"/>
        <w:jc w:val="both"/>
        <w:rPr>
          <w:rFonts w:ascii="Avenir Next LT Pro" w:eastAsia="Avenir Next LT Pro" w:hAnsi="Avenir Next LT Pro" w:cs="Avenir Next LT Pro"/>
          <w:sz w:val="22"/>
          <w:szCs w:val="22"/>
        </w:rPr>
      </w:pPr>
      <w:r w:rsidRPr="0C119C6C">
        <w:rPr>
          <w:rFonts w:ascii="Avenir Next LT Pro" w:eastAsia="Avenir Next LT Pro" w:hAnsi="Avenir Next LT Pro" w:cs="Avenir Next LT Pro"/>
          <w:sz w:val="22"/>
          <w:szCs w:val="22"/>
        </w:rPr>
        <w:t xml:space="preserve">We should meet on a </w:t>
      </w:r>
      <w:r w:rsidR="008226DC" w:rsidRPr="008226DC">
        <w:rPr>
          <w:rFonts w:ascii="Avenir Next LT Pro" w:eastAsia="Avenir Next LT Pro" w:hAnsi="Avenir Next LT Pro" w:cs="Avenir Next LT Pro"/>
          <w:b/>
          <w:bCs/>
          <w:i/>
          <w:iCs/>
          <w:color w:val="70AD47" w:themeColor="accent6"/>
          <w:sz w:val="22"/>
          <w:szCs w:val="22"/>
        </w:rPr>
        <w:t xml:space="preserve">&lt;some </w:t>
      </w:r>
      <w:proofErr w:type="gramStart"/>
      <w:r w:rsidR="008226DC" w:rsidRPr="008226DC">
        <w:rPr>
          <w:rFonts w:ascii="Avenir Next LT Pro" w:eastAsia="Avenir Next LT Pro" w:hAnsi="Avenir Next LT Pro" w:cs="Avenir Next LT Pro"/>
          <w:b/>
          <w:bCs/>
          <w:i/>
          <w:iCs/>
          <w:color w:val="70AD47" w:themeColor="accent6"/>
          <w:sz w:val="22"/>
          <w:szCs w:val="22"/>
        </w:rPr>
        <w:t>time period</w:t>
      </w:r>
      <w:proofErr w:type="gramEnd"/>
      <w:r w:rsidR="008226DC" w:rsidRPr="008226DC">
        <w:rPr>
          <w:rFonts w:ascii="Avenir Next LT Pro" w:eastAsia="Avenir Next LT Pro" w:hAnsi="Avenir Next LT Pro" w:cs="Avenir Next LT Pro"/>
          <w:b/>
          <w:bCs/>
          <w:i/>
          <w:iCs/>
          <w:color w:val="70AD47" w:themeColor="accent6"/>
          <w:sz w:val="22"/>
          <w:szCs w:val="22"/>
        </w:rPr>
        <w:t>&gt;</w:t>
      </w:r>
      <w:r w:rsidR="008226DC" w:rsidRPr="008226DC">
        <w:rPr>
          <w:rFonts w:ascii="Avenir Next LT Pro" w:eastAsia="Avenir Next LT Pro" w:hAnsi="Avenir Next LT Pro" w:cs="Avenir Next LT Pro"/>
          <w:color w:val="70AD47" w:themeColor="accent6"/>
          <w:sz w:val="22"/>
          <w:szCs w:val="22"/>
        </w:rPr>
        <w:t xml:space="preserve"> </w:t>
      </w:r>
      <w:r w:rsidRPr="0C119C6C">
        <w:rPr>
          <w:rFonts w:ascii="Avenir Next LT Pro" w:eastAsia="Avenir Next LT Pro" w:hAnsi="Avenir Next LT Pro" w:cs="Avenir Next LT Pro"/>
          <w:sz w:val="22"/>
          <w:szCs w:val="22"/>
        </w:rPr>
        <w:t>basis to discuss:</w:t>
      </w:r>
    </w:p>
    <w:p w14:paraId="78CA5FB2" w14:textId="77777777" w:rsidR="00231F6A" w:rsidRDefault="00231F6A" w:rsidP="00231F6A">
      <w:pPr>
        <w:pStyle w:val="ListParagraph"/>
        <w:numPr>
          <w:ilvl w:val="0"/>
          <w:numId w:val="16"/>
        </w:numPr>
        <w:spacing w:after="0"/>
        <w:jc w:val="both"/>
        <w:rPr>
          <w:rFonts w:ascii="Avenir Next LT Pro" w:eastAsia="Avenir Next LT Pro" w:hAnsi="Avenir Next LT Pro" w:cs="Avenir Next LT Pro"/>
          <w:sz w:val="22"/>
          <w:szCs w:val="22"/>
        </w:rPr>
      </w:pPr>
      <w:r w:rsidRPr="0C119C6C">
        <w:rPr>
          <w:rFonts w:ascii="Avenir Next LT Pro" w:eastAsia="Avenir Next LT Pro" w:hAnsi="Avenir Next LT Pro" w:cs="Avenir Next LT Pro"/>
          <w:sz w:val="22"/>
          <w:szCs w:val="22"/>
        </w:rPr>
        <w:t>Modelling experiments and results.</w:t>
      </w:r>
    </w:p>
    <w:p w14:paraId="06C62A53" w14:textId="77777777" w:rsidR="00231F6A" w:rsidRDefault="00231F6A" w:rsidP="00231F6A">
      <w:pPr>
        <w:pStyle w:val="ListParagraph"/>
        <w:numPr>
          <w:ilvl w:val="0"/>
          <w:numId w:val="16"/>
        </w:numPr>
        <w:spacing w:after="0"/>
        <w:jc w:val="both"/>
        <w:rPr>
          <w:rFonts w:ascii="Avenir Next LT Pro" w:eastAsia="Avenir Next LT Pro" w:hAnsi="Avenir Next LT Pro" w:cs="Avenir Next LT Pro"/>
          <w:sz w:val="22"/>
          <w:szCs w:val="22"/>
        </w:rPr>
      </w:pPr>
      <w:r w:rsidRPr="0C119C6C">
        <w:rPr>
          <w:rFonts w:ascii="Avenir Next LT Pro" w:eastAsia="Avenir Next LT Pro" w:hAnsi="Avenir Next LT Pro" w:cs="Avenir Next LT Pro"/>
          <w:sz w:val="22"/>
          <w:szCs w:val="22"/>
        </w:rPr>
        <w:t>Technical hurdles which may delay deliverables.</w:t>
      </w:r>
    </w:p>
    <w:p w14:paraId="25114C24" w14:textId="77777777" w:rsidR="00231F6A" w:rsidRPr="00CC6675" w:rsidRDefault="00231F6A" w:rsidP="00231F6A">
      <w:pPr>
        <w:pStyle w:val="ListParagraph"/>
        <w:numPr>
          <w:ilvl w:val="0"/>
          <w:numId w:val="16"/>
        </w:numPr>
        <w:spacing w:after="0"/>
        <w:jc w:val="both"/>
        <w:rPr>
          <w:rFonts w:ascii="Avenir Next LT Pro" w:eastAsia="Avenir Next LT Pro" w:hAnsi="Avenir Next LT Pro" w:cs="Avenir Next LT Pro"/>
          <w:sz w:val="22"/>
          <w:szCs w:val="22"/>
        </w:rPr>
      </w:pPr>
      <w:r w:rsidRPr="0C119C6C">
        <w:rPr>
          <w:rFonts w:ascii="Avenir Next LT Pro" w:eastAsia="Avenir Next LT Pro" w:hAnsi="Avenir Next LT Pro" w:cs="Avenir Next LT Pro"/>
          <w:sz w:val="22"/>
          <w:szCs w:val="22"/>
        </w:rPr>
        <w:t xml:space="preserve">Feedback. </w:t>
      </w:r>
    </w:p>
    <w:p w14:paraId="23A2D5D3" w14:textId="77777777" w:rsidR="00231F6A" w:rsidRDefault="00231F6A" w:rsidP="00231F6A">
      <w:pPr>
        <w:spacing w:after="0"/>
        <w:jc w:val="both"/>
        <w:rPr>
          <w:rFonts w:ascii="Avenir Next LT Pro" w:eastAsia="Avenir Next LT Pro" w:hAnsi="Avenir Next LT Pro" w:cs="Avenir Next LT Pro"/>
          <w:sz w:val="22"/>
          <w:szCs w:val="22"/>
        </w:rPr>
      </w:pPr>
    </w:p>
    <w:p w14:paraId="38F1C3D6" w14:textId="32A8DB05" w:rsidR="00231F6A" w:rsidRDefault="00231F6A" w:rsidP="00231F6A">
      <w:pPr>
        <w:spacing w:after="0"/>
        <w:jc w:val="both"/>
        <w:rPr>
          <w:rFonts w:ascii="Avenir Next LT Pro" w:eastAsia="Avenir Next LT Pro" w:hAnsi="Avenir Next LT Pro" w:cs="Avenir Next LT Pro"/>
          <w:sz w:val="22"/>
          <w:szCs w:val="22"/>
        </w:rPr>
      </w:pPr>
    </w:p>
    <w:p w14:paraId="12E71122" w14:textId="4588EF50" w:rsidR="008226DC" w:rsidRDefault="008226DC" w:rsidP="00231F6A">
      <w:pPr>
        <w:spacing w:after="0"/>
        <w:jc w:val="both"/>
        <w:rPr>
          <w:rFonts w:ascii="Avenir Next LT Pro" w:eastAsia="Avenir Next LT Pro" w:hAnsi="Avenir Next LT Pro" w:cs="Avenir Next LT Pro"/>
          <w:sz w:val="22"/>
          <w:szCs w:val="22"/>
        </w:rPr>
      </w:pPr>
    </w:p>
    <w:p w14:paraId="31519F1D" w14:textId="2351E737" w:rsidR="008226DC" w:rsidRDefault="008226DC" w:rsidP="00231F6A">
      <w:pPr>
        <w:spacing w:after="0"/>
        <w:jc w:val="both"/>
        <w:rPr>
          <w:rFonts w:ascii="Avenir Next LT Pro" w:eastAsia="Avenir Next LT Pro" w:hAnsi="Avenir Next LT Pro" w:cs="Avenir Next LT Pro"/>
          <w:sz w:val="22"/>
          <w:szCs w:val="22"/>
        </w:rPr>
      </w:pPr>
    </w:p>
    <w:p w14:paraId="181FEDFE" w14:textId="1BF9E7EB" w:rsidR="008226DC" w:rsidRDefault="008226DC" w:rsidP="00231F6A">
      <w:pPr>
        <w:spacing w:after="0"/>
        <w:jc w:val="both"/>
        <w:rPr>
          <w:rFonts w:ascii="Avenir Next LT Pro" w:eastAsia="Avenir Next LT Pro" w:hAnsi="Avenir Next LT Pro" w:cs="Avenir Next LT Pro"/>
          <w:sz w:val="22"/>
          <w:szCs w:val="22"/>
        </w:rPr>
      </w:pPr>
    </w:p>
    <w:p w14:paraId="5D42D027" w14:textId="77777777" w:rsidR="008226DC" w:rsidRDefault="008226DC" w:rsidP="00231F6A">
      <w:pPr>
        <w:spacing w:after="0"/>
        <w:jc w:val="both"/>
        <w:rPr>
          <w:rFonts w:ascii="Avenir Next LT Pro" w:eastAsia="Avenir Next LT Pro" w:hAnsi="Avenir Next LT Pro" w:cs="Avenir Next LT Pro"/>
          <w:sz w:val="22"/>
          <w:szCs w:val="22"/>
        </w:rPr>
      </w:pPr>
    </w:p>
    <w:p w14:paraId="2DF2CDD2" w14:textId="77777777" w:rsidR="00231F6A" w:rsidRPr="00E178EE" w:rsidRDefault="00231F6A" w:rsidP="00231F6A">
      <w:pPr>
        <w:spacing w:after="0"/>
        <w:jc w:val="both"/>
        <w:rPr>
          <w:rFonts w:ascii="Avenir Next LT Pro" w:eastAsia="Avenir Next LT Pro" w:hAnsi="Avenir Next LT Pro" w:cs="Avenir Next LT Pro"/>
          <w:sz w:val="36"/>
          <w:szCs w:val="36"/>
          <w:u w:val="single"/>
        </w:rPr>
      </w:pPr>
      <w:r w:rsidRPr="0C119C6C">
        <w:rPr>
          <w:rFonts w:ascii="Avenir Next LT Pro" w:eastAsia="Avenir Next LT Pro" w:hAnsi="Avenir Next LT Pro" w:cs="Avenir Next LT Pro"/>
          <w:sz w:val="36"/>
          <w:szCs w:val="36"/>
          <w:u w:val="single"/>
        </w:rPr>
        <w:lastRenderedPageBreak/>
        <w:t>Deliverables</w:t>
      </w:r>
    </w:p>
    <w:p w14:paraId="56CECC67" w14:textId="77777777" w:rsidR="00231F6A" w:rsidRPr="005B5098" w:rsidRDefault="00231F6A" w:rsidP="00231F6A">
      <w:pPr>
        <w:spacing w:after="0"/>
        <w:jc w:val="both"/>
        <w:rPr>
          <w:rFonts w:ascii="Avenir Next LT Pro" w:eastAsia="Avenir Next LT Pro" w:hAnsi="Avenir Next LT Pro" w:cs="Avenir Next LT Pro"/>
          <w:sz w:val="22"/>
          <w:szCs w:val="22"/>
        </w:rPr>
      </w:pPr>
    </w:p>
    <w:p w14:paraId="56846076" w14:textId="77777777" w:rsidR="00231F6A" w:rsidRPr="00E178EE" w:rsidRDefault="00231F6A" w:rsidP="00231F6A">
      <w:pPr>
        <w:spacing w:after="0"/>
        <w:jc w:val="both"/>
        <w:rPr>
          <w:rFonts w:ascii="Avenir Next LT Pro" w:eastAsia="Avenir Next LT Pro" w:hAnsi="Avenir Next LT Pro" w:cs="Avenir Next LT Pro"/>
          <w:b/>
          <w:bCs/>
          <w:sz w:val="22"/>
          <w:szCs w:val="22"/>
        </w:rPr>
      </w:pPr>
      <w:r w:rsidRPr="0C119C6C">
        <w:rPr>
          <w:rFonts w:ascii="Avenir Next LT Pro" w:eastAsia="Avenir Next LT Pro" w:hAnsi="Avenir Next LT Pro" w:cs="Avenir Next LT Pro"/>
          <w:b/>
          <w:bCs/>
          <w:sz w:val="22"/>
          <w:szCs w:val="22"/>
        </w:rPr>
        <w:t>Management Deliverables:</w:t>
      </w:r>
    </w:p>
    <w:p w14:paraId="2F756EED" w14:textId="3BAE2D28" w:rsidR="00231F6A" w:rsidRPr="00E178EE" w:rsidRDefault="00231F6A" w:rsidP="00231F6A">
      <w:pPr>
        <w:pStyle w:val="ListParagraph"/>
        <w:numPr>
          <w:ilvl w:val="0"/>
          <w:numId w:val="13"/>
        </w:numPr>
        <w:spacing w:after="0"/>
        <w:jc w:val="both"/>
        <w:rPr>
          <w:rFonts w:ascii="Avenir Next LT Pro" w:eastAsia="Avenir Next LT Pro" w:hAnsi="Avenir Next LT Pro" w:cs="Avenir Next LT Pro"/>
          <w:sz w:val="22"/>
          <w:szCs w:val="22"/>
        </w:rPr>
      </w:pPr>
      <w:r w:rsidRPr="0C119C6C">
        <w:rPr>
          <w:rFonts w:ascii="Avenir Next LT Pro" w:eastAsia="Avenir Next LT Pro" w:hAnsi="Avenir Next LT Pro" w:cs="Avenir Next LT Pro"/>
          <w:sz w:val="22"/>
          <w:szCs w:val="22"/>
        </w:rPr>
        <w:t xml:space="preserve">Feasibility Study </w:t>
      </w:r>
    </w:p>
    <w:p w14:paraId="472D4EB1" w14:textId="41BBE9AB" w:rsidR="00231F6A" w:rsidRPr="00E178EE" w:rsidRDefault="00231F6A" w:rsidP="00231F6A">
      <w:pPr>
        <w:pStyle w:val="ListParagraph"/>
        <w:numPr>
          <w:ilvl w:val="0"/>
          <w:numId w:val="13"/>
        </w:numPr>
        <w:spacing w:after="0"/>
        <w:jc w:val="both"/>
        <w:rPr>
          <w:rFonts w:ascii="Avenir Next LT Pro" w:eastAsia="Avenir Next LT Pro" w:hAnsi="Avenir Next LT Pro" w:cs="Avenir Next LT Pro"/>
          <w:sz w:val="22"/>
          <w:szCs w:val="22"/>
        </w:rPr>
      </w:pPr>
      <w:r w:rsidRPr="0C119C6C">
        <w:rPr>
          <w:rFonts w:ascii="Avenir Next LT Pro" w:eastAsia="Avenir Next LT Pro" w:hAnsi="Avenir Next LT Pro" w:cs="Avenir Next LT Pro"/>
          <w:sz w:val="22"/>
          <w:szCs w:val="22"/>
        </w:rPr>
        <w:t>Analysis and Design Documentation</w:t>
      </w:r>
    </w:p>
    <w:p w14:paraId="3030B8EA" w14:textId="77777777" w:rsidR="00231F6A" w:rsidRPr="00E178EE" w:rsidRDefault="00231F6A" w:rsidP="00231F6A">
      <w:pPr>
        <w:pStyle w:val="ListParagraph"/>
        <w:numPr>
          <w:ilvl w:val="0"/>
          <w:numId w:val="13"/>
        </w:numPr>
        <w:spacing w:after="0"/>
        <w:jc w:val="both"/>
        <w:rPr>
          <w:rFonts w:ascii="Avenir Next LT Pro" w:eastAsia="Avenir Next LT Pro" w:hAnsi="Avenir Next LT Pro" w:cs="Avenir Next LT Pro"/>
          <w:sz w:val="22"/>
          <w:szCs w:val="22"/>
        </w:rPr>
      </w:pPr>
      <w:r w:rsidRPr="0C119C6C">
        <w:rPr>
          <w:rFonts w:ascii="Avenir Next LT Pro" w:eastAsia="Avenir Next LT Pro" w:hAnsi="Avenir Next LT Pro" w:cs="Avenir Next LT Pro"/>
          <w:sz w:val="22"/>
          <w:szCs w:val="22"/>
        </w:rPr>
        <w:t>Testing documentation</w:t>
      </w:r>
    </w:p>
    <w:p w14:paraId="5832AFF7" w14:textId="77777777" w:rsidR="00231F6A" w:rsidRPr="005B5098" w:rsidRDefault="00231F6A" w:rsidP="00231F6A">
      <w:pPr>
        <w:spacing w:after="0"/>
        <w:jc w:val="both"/>
        <w:rPr>
          <w:rFonts w:ascii="Avenir Next LT Pro" w:eastAsia="Avenir Next LT Pro" w:hAnsi="Avenir Next LT Pro" w:cs="Avenir Next LT Pro"/>
          <w:sz w:val="22"/>
          <w:szCs w:val="22"/>
        </w:rPr>
      </w:pPr>
    </w:p>
    <w:p w14:paraId="2B957118" w14:textId="77777777" w:rsidR="00231F6A" w:rsidRPr="00E178EE" w:rsidRDefault="00231F6A" w:rsidP="00231F6A">
      <w:pPr>
        <w:spacing w:after="0"/>
        <w:jc w:val="both"/>
        <w:rPr>
          <w:rFonts w:ascii="Avenir Next LT Pro" w:eastAsia="Avenir Next LT Pro" w:hAnsi="Avenir Next LT Pro" w:cs="Avenir Next LT Pro"/>
          <w:b/>
          <w:bCs/>
          <w:sz w:val="22"/>
          <w:szCs w:val="22"/>
        </w:rPr>
      </w:pPr>
      <w:r w:rsidRPr="0C119C6C">
        <w:rPr>
          <w:rFonts w:ascii="Avenir Next LT Pro" w:eastAsia="Avenir Next LT Pro" w:hAnsi="Avenir Next LT Pro" w:cs="Avenir Next LT Pro"/>
          <w:b/>
          <w:bCs/>
          <w:sz w:val="22"/>
          <w:szCs w:val="22"/>
        </w:rPr>
        <w:t>Technical Deliverables:</w:t>
      </w:r>
    </w:p>
    <w:p w14:paraId="1F2081CF" w14:textId="0897F384" w:rsidR="00231F6A" w:rsidRPr="00A71304" w:rsidRDefault="00231F6A" w:rsidP="00231F6A">
      <w:pPr>
        <w:pStyle w:val="ListParagraph"/>
        <w:numPr>
          <w:ilvl w:val="0"/>
          <w:numId w:val="15"/>
        </w:numPr>
        <w:spacing w:after="0"/>
        <w:jc w:val="both"/>
        <w:rPr>
          <w:rFonts w:ascii="Avenir Next LT Pro" w:eastAsia="Avenir Next LT Pro" w:hAnsi="Avenir Next LT Pro" w:cs="Avenir Next LT Pro"/>
          <w:b/>
          <w:bCs/>
          <w:i/>
          <w:iCs/>
          <w:color w:val="70AD47" w:themeColor="accent6"/>
          <w:sz w:val="22"/>
          <w:szCs w:val="22"/>
        </w:rPr>
      </w:pPr>
      <w:r w:rsidRPr="0C119C6C">
        <w:rPr>
          <w:rFonts w:ascii="Avenir Next LT Pro" w:eastAsia="Avenir Next LT Pro" w:hAnsi="Avenir Next LT Pro" w:cs="Avenir Next LT Pro"/>
          <w:sz w:val="22"/>
          <w:szCs w:val="22"/>
        </w:rPr>
        <w:t xml:space="preserve">Machine learning models for </w:t>
      </w:r>
      <w:r w:rsidR="00A71304" w:rsidRPr="00A71304">
        <w:rPr>
          <w:rFonts w:ascii="Avenir Next LT Pro" w:eastAsia="Avenir Next LT Pro" w:hAnsi="Avenir Next LT Pro" w:cs="Avenir Next LT Pro"/>
          <w:b/>
          <w:bCs/>
          <w:i/>
          <w:iCs/>
          <w:color w:val="70AD47" w:themeColor="accent6"/>
          <w:sz w:val="22"/>
          <w:szCs w:val="22"/>
        </w:rPr>
        <w:t>&lt;some problem&gt;</w:t>
      </w:r>
    </w:p>
    <w:p w14:paraId="2776AFDF" w14:textId="77777777" w:rsidR="00231F6A" w:rsidRDefault="00231F6A" w:rsidP="00231F6A">
      <w:pPr>
        <w:spacing w:after="0"/>
        <w:jc w:val="both"/>
        <w:rPr>
          <w:rFonts w:ascii="Avenir Next LT Pro" w:eastAsia="Avenir Next LT Pro" w:hAnsi="Avenir Next LT Pro" w:cs="Avenir Next LT Pro"/>
          <w:sz w:val="22"/>
          <w:szCs w:val="22"/>
        </w:rPr>
      </w:pPr>
    </w:p>
    <w:p w14:paraId="0F45D77B" w14:textId="3976E3D7" w:rsidR="00231F6A" w:rsidRDefault="00231F6A" w:rsidP="00231F6A">
      <w:pPr>
        <w:spacing w:after="0"/>
        <w:jc w:val="both"/>
        <w:rPr>
          <w:rFonts w:ascii="Avenir Next LT Pro" w:eastAsia="Avenir Next LT Pro" w:hAnsi="Avenir Next LT Pro" w:cs="Avenir Next LT Pro"/>
          <w:sz w:val="22"/>
          <w:szCs w:val="22"/>
        </w:rPr>
      </w:pPr>
    </w:p>
    <w:p w14:paraId="210F7398" w14:textId="68D24271" w:rsidR="00A71304" w:rsidRDefault="00A71304" w:rsidP="00231F6A">
      <w:pPr>
        <w:spacing w:after="0"/>
        <w:jc w:val="both"/>
        <w:rPr>
          <w:rFonts w:ascii="Avenir Next LT Pro" w:eastAsia="Avenir Next LT Pro" w:hAnsi="Avenir Next LT Pro" w:cs="Avenir Next LT Pro"/>
          <w:sz w:val="22"/>
          <w:szCs w:val="22"/>
        </w:rPr>
      </w:pPr>
    </w:p>
    <w:p w14:paraId="654BDA0A" w14:textId="77777777" w:rsidR="00A71304" w:rsidRPr="005B5098" w:rsidRDefault="00A71304" w:rsidP="00231F6A">
      <w:pPr>
        <w:spacing w:after="0"/>
        <w:jc w:val="both"/>
        <w:rPr>
          <w:rFonts w:ascii="Avenir Next LT Pro" w:eastAsia="Avenir Next LT Pro" w:hAnsi="Avenir Next LT Pro" w:cs="Avenir Next LT Pro"/>
          <w:sz w:val="22"/>
          <w:szCs w:val="22"/>
        </w:rPr>
      </w:pPr>
    </w:p>
    <w:p w14:paraId="05683885" w14:textId="77777777" w:rsidR="00231F6A" w:rsidRDefault="00231F6A" w:rsidP="00231F6A">
      <w:pPr>
        <w:spacing w:after="0"/>
        <w:jc w:val="both"/>
        <w:rPr>
          <w:rFonts w:ascii="Avenir Next LT Pro" w:eastAsia="Avenir Next LT Pro" w:hAnsi="Avenir Next LT Pro" w:cs="Avenir Next LT Pro"/>
          <w:sz w:val="36"/>
          <w:szCs w:val="36"/>
          <w:u w:val="single"/>
        </w:rPr>
      </w:pPr>
      <w:r w:rsidRPr="0C119C6C">
        <w:rPr>
          <w:rFonts w:ascii="Avenir Next LT Pro" w:eastAsia="Avenir Next LT Pro" w:hAnsi="Avenir Next LT Pro" w:cs="Avenir Next LT Pro"/>
          <w:sz w:val="36"/>
          <w:szCs w:val="36"/>
          <w:u w:val="single"/>
        </w:rPr>
        <w:t xml:space="preserve">Preliminary Project Plan </w:t>
      </w:r>
    </w:p>
    <w:p w14:paraId="0A4CE797" w14:textId="77777777" w:rsidR="00231F6A" w:rsidRDefault="00231F6A" w:rsidP="00231F6A">
      <w:pPr>
        <w:spacing w:after="0"/>
        <w:jc w:val="both"/>
        <w:rPr>
          <w:rFonts w:ascii="Avenir Next LT Pro" w:eastAsia="Avenir Next LT Pro" w:hAnsi="Avenir Next LT Pro" w:cs="Avenir Next LT Pro"/>
          <w:sz w:val="22"/>
          <w:szCs w:val="22"/>
        </w:rPr>
      </w:pPr>
    </w:p>
    <w:p w14:paraId="435D31D8" w14:textId="20EFECB6" w:rsidR="00231F6A" w:rsidRPr="00A71304" w:rsidRDefault="00231F6A" w:rsidP="00231F6A">
      <w:pPr>
        <w:spacing w:after="0"/>
        <w:jc w:val="both"/>
        <w:rPr>
          <w:rFonts w:ascii="Avenir Next LT Pro" w:eastAsia="Avenir Next LT Pro" w:hAnsi="Avenir Next LT Pro" w:cs="Avenir Next LT Pro"/>
          <w:b/>
          <w:bCs/>
          <w:i/>
          <w:iCs/>
          <w:color w:val="70AD47" w:themeColor="accent6"/>
          <w:sz w:val="22"/>
          <w:szCs w:val="22"/>
        </w:rPr>
      </w:pPr>
      <w:r w:rsidRPr="0C119C6C">
        <w:rPr>
          <w:rFonts w:ascii="Avenir Next LT Pro" w:eastAsia="Avenir Next LT Pro" w:hAnsi="Avenir Next LT Pro" w:cs="Avenir Next LT Pro"/>
          <w:sz w:val="22"/>
          <w:szCs w:val="22"/>
        </w:rPr>
        <w:t xml:space="preserve">For the purposes of the POC, our designated end date is </w:t>
      </w:r>
      <w:r w:rsidR="00A71304" w:rsidRPr="00A71304">
        <w:rPr>
          <w:rFonts w:ascii="Avenir Next LT Pro" w:eastAsia="Avenir Next LT Pro" w:hAnsi="Avenir Next LT Pro" w:cs="Avenir Next LT Pro"/>
          <w:b/>
          <w:bCs/>
          <w:i/>
          <w:iCs/>
          <w:color w:val="70AD47" w:themeColor="accent6"/>
          <w:sz w:val="22"/>
          <w:szCs w:val="22"/>
        </w:rPr>
        <w:t>&lt;date&gt;</w:t>
      </w:r>
    </w:p>
    <w:p w14:paraId="694E08D4" w14:textId="77777777" w:rsidR="00231F6A" w:rsidRDefault="00231F6A" w:rsidP="00231F6A">
      <w:pPr>
        <w:spacing w:after="0"/>
        <w:jc w:val="both"/>
        <w:rPr>
          <w:rFonts w:ascii="Avenir Next LT Pro" w:eastAsia="Avenir Next LT Pro" w:hAnsi="Avenir Next LT Pro" w:cs="Avenir Next LT Pro"/>
          <w:sz w:val="22"/>
          <w:szCs w:val="22"/>
        </w:rPr>
      </w:pPr>
    </w:p>
    <w:p w14:paraId="71B5934A" w14:textId="77777777" w:rsidR="00231F6A" w:rsidRDefault="00231F6A" w:rsidP="00231F6A">
      <w:pPr>
        <w:spacing w:after="0"/>
        <w:jc w:val="both"/>
        <w:rPr>
          <w:rFonts w:ascii="Avenir Next LT Pro" w:eastAsia="Avenir Next LT Pro" w:hAnsi="Avenir Next LT Pro" w:cs="Avenir Next LT Pro"/>
          <w:sz w:val="22"/>
          <w:szCs w:val="22"/>
        </w:rPr>
      </w:pPr>
      <w:r w:rsidRPr="0C119C6C">
        <w:rPr>
          <w:rFonts w:ascii="Avenir Next LT Pro" w:eastAsia="Avenir Next LT Pro" w:hAnsi="Avenir Next LT Pro" w:cs="Avenir Next LT Pro"/>
          <w:sz w:val="22"/>
          <w:szCs w:val="22"/>
        </w:rPr>
        <w:t>Milestones and dates of note:</w:t>
      </w:r>
    </w:p>
    <w:p w14:paraId="279C044C" w14:textId="4429CBB1" w:rsidR="00231F6A" w:rsidRPr="00A71304" w:rsidRDefault="00A71304" w:rsidP="00A71304">
      <w:pPr>
        <w:pStyle w:val="ListParagraph"/>
        <w:numPr>
          <w:ilvl w:val="0"/>
          <w:numId w:val="18"/>
        </w:numPr>
        <w:spacing w:after="0"/>
        <w:jc w:val="both"/>
        <w:rPr>
          <w:rFonts w:ascii="Avenir Next LT Pro" w:eastAsia="Avenir Next LT Pro" w:hAnsi="Avenir Next LT Pro" w:cs="Avenir Next LT Pro"/>
          <w:b/>
          <w:bCs/>
          <w:i/>
          <w:iCs/>
          <w:color w:val="70AD47" w:themeColor="accent6"/>
          <w:sz w:val="22"/>
          <w:szCs w:val="22"/>
        </w:rPr>
      </w:pPr>
      <w:r w:rsidRPr="00A71304">
        <w:rPr>
          <w:rFonts w:ascii="Avenir Next LT Pro" w:eastAsia="Avenir Next LT Pro" w:hAnsi="Avenir Next LT Pro" w:cs="Avenir Next LT Pro"/>
          <w:b/>
          <w:bCs/>
          <w:i/>
          <w:iCs/>
          <w:color w:val="70AD47" w:themeColor="accent6"/>
          <w:sz w:val="22"/>
          <w:szCs w:val="22"/>
        </w:rPr>
        <w:t>&lt;date&gt; - &lt;milestone 1&gt;</w:t>
      </w:r>
    </w:p>
    <w:p w14:paraId="309366E3" w14:textId="13A571D3" w:rsidR="00A71304" w:rsidRPr="00A71304" w:rsidRDefault="00A71304" w:rsidP="00A71304">
      <w:pPr>
        <w:pStyle w:val="ListParagraph"/>
        <w:numPr>
          <w:ilvl w:val="0"/>
          <w:numId w:val="18"/>
        </w:numPr>
        <w:spacing w:after="0"/>
        <w:jc w:val="both"/>
        <w:rPr>
          <w:rFonts w:ascii="Avenir Next LT Pro" w:eastAsia="Avenir Next LT Pro" w:hAnsi="Avenir Next LT Pro" w:cs="Avenir Next LT Pro"/>
          <w:b/>
          <w:bCs/>
          <w:i/>
          <w:iCs/>
          <w:color w:val="70AD47" w:themeColor="accent6"/>
          <w:sz w:val="22"/>
          <w:szCs w:val="22"/>
        </w:rPr>
      </w:pPr>
      <w:r w:rsidRPr="00A71304">
        <w:rPr>
          <w:rFonts w:ascii="Avenir Next LT Pro" w:eastAsia="Avenir Next LT Pro" w:hAnsi="Avenir Next LT Pro" w:cs="Avenir Next LT Pro"/>
          <w:b/>
          <w:bCs/>
          <w:i/>
          <w:iCs/>
          <w:color w:val="70AD47" w:themeColor="accent6"/>
          <w:sz w:val="22"/>
          <w:szCs w:val="22"/>
        </w:rPr>
        <w:t xml:space="preserve">&lt;date&gt; - &lt;milestone </w:t>
      </w:r>
      <w:r w:rsidRPr="00A71304">
        <w:rPr>
          <w:rFonts w:ascii="Avenir Next LT Pro" w:eastAsia="Avenir Next LT Pro" w:hAnsi="Avenir Next LT Pro" w:cs="Avenir Next LT Pro"/>
          <w:b/>
          <w:bCs/>
          <w:i/>
          <w:iCs/>
          <w:color w:val="70AD47" w:themeColor="accent6"/>
          <w:sz w:val="22"/>
          <w:szCs w:val="22"/>
        </w:rPr>
        <w:t>2</w:t>
      </w:r>
      <w:r w:rsidRPr="00A71304">
        <w:rPr>
          <w:rFonts w:ascii="Avenir Next LT Pro" w:eastAsia="Avenir Next LT Pro" w:hAnsi="Avenir Next LT Pro" w:cs="Avenir Next LT Pro"/>
          <w:b/>
          <w:bCs/>
          <w:i/>
          <w:iCs/>
          <w:color w:val="70AD47" w:themeColor="accent6"/>
          <w:sz w:val="22"/>
          <w:szCs w:val="22"/>
        </w:rPr>
        <w:t>&gt;</w:t>
      </w:r>
    </w:p>
    <w:p w14:paraId="7480665B" w14:textId="24CE1F92" w:rsidR="00A71304" w:rsidRPr="00A71304" w:rsidRDefault="00A71304" w:rsidP="00A71304">
      <w:pPr>
        <w:pStyle w:val="ListParagraph"/>
        <w:numPr>
          <w:ilvl w:val="0"/>
          <w:numId w:val="18"/>
        </w:numPr>
        <w:spacing w:after="0"/>
        <w:jc w:val="both"/>
        <w:rPr>
          <w:rFonts w:ascii="Avenir Next LT Pro" w:eastAsia="Avenir Next LT Pro" w:hAnsi="Avenir Next LT Pro" w:cs="Avenir Next LT Pro"/>
          <w:b/>
          <w:bCs/>
          <w:i/>
          <w:iCs/>
          <w:color w:val="70AD47" w:themeColor="accent6"/>
          <w:sz w:val="22"/>
          <w:szCs w:val="22"/>
        </w:rPr>
      </w:pPr>
      <w:r w:rsidRPr="00A71304">
        <w:rPr>
          <w:rFonts w:ascii="Avenir Next LT Pro" w:eastAsia="Avenir Next LT Pro" w:hAnsi="Avenir Next LT Pro" w:cs="Avenir Next LT Pro"/>
          <w:b/>
          <w:bCs/>
          <w:i/>
          <w:iCs/>
          <w:color w:val="70AD47" w:themeColor="accent6"/>
          <w:sz w:val="22"/>
          <w:szCs w:val="22"/>
        </w:rPr>
        <w:t xml:space="preserve">&lt;date&gt; - &lt;milestone </w:t>
      </w:r>
      <w:r w:rsidRPr="00A71304">
        <w:rPr>
          <w:rFonts w:ascii="Avenir Next LT Pro" w:eastAsia="Avenir Next LT Pro" w:hAnsi="Avenir Next LT Pro" w:cs="Avenir Next LT Pro"/>
          <w:b/>
          <w:bCs/>
          <w:i/>
          <w:iCs/>
          <w:color w:val="70AD47" w:themeColor="accent6"/>
          <w:sz w:val="22"/>
          <w:szCs w:val="22"/>
        </w:rPr>
        <w:t>3</w:t>
      </w:r>
      <w:r w:rsidRPr="00A71304">
        <w:rPr>
          <w:rFonts w:ascii="Avenir Next LT Pro" w:eastAsia="Avenir Next LT Pro" w:hAnsi="Avenir Next LT Pro" w:cs="Avenir Next LT Pro"/>
          <w:b/>
          <w:bCs/>
          <w:i/>
          <w:iCs/>
          <w:color w:val="70AD47" w:themeColor="accent6"/>
          <w:sz w:val="22"/>
          <w:szCs w:val="22"/>
        </w:rPr>
        <w:t>&gt;</w:t>
      </w:r>
    </w:p>
    <w:p w14:paraId="275D9D25" w14:textId="02A5A53F" w:rsidR="00231F6A" w:rsidRDefault="00231F6A" w:rsidP="00231F6A">
      <w:pPr>
        <w:spacing w:after="0"/>
        <w:jc w:val="both"/>
        <w:rPr>
          <w:rFonts w:ascii="Avenir Next LT Pro" w:eastAsia="Avenir Next LT Pro" w:hAnsi="Avenir Next LT Pro" w:cs="Avenir Next LT Pro"/>
          <w:sz w:val="22"/>
          <w:szCs w:val="22"/>
        </w:rPr>
      </w:pPr>
    </w:p>
    <w:p w14:paraId="4347EDB4" w14:textId="77777777" w:rsidR="00A71304" w:rsidRPr="005B5098" w:rsidRDefault="00A71304" w:rsidP="00231F6A">
      <w:pPr>
        <w:spacing w:after="0"/>
        <w:jc w:val="both"/>
        <w:rPr>
          <w:rFonts w:ascii="Avenir Next LT Pro" w:eastAsia="Avenir Next LT Pro" w:hAnsi="Avenir Next LT Pro" w:cs="Avenir Next LT Pro"/>
          <w:sz w:val="22"/>
          <w:szCs w:val="22"/>
        </w:rPr>
      </w:pPr>
    </w:p>
    <w:p w14:paraId="6D2BF7DC" w14:textId="6CDD58D4" w:rsidR="00A71304" w:rsidRPr="00A71304" w:rsidRDefault="00231F6A" w:rsidP="00A71304">
      <w:pPr>
        <w:pStyle w:val="Heading2"/>
        <w:rPr>
          <w:rFonts w:ascii="Avenir Next LT Pro" w:eastAsia="Avenir Next LT Pro" w:hAnsi="Avenir Next LT Pro" w:cs="Avenir Next LT Pro"/>
          <w:b w:val="0"/>
          <w:bCs w:val="0"/>
          <w:sz w:val="36"/>
          <w:szCs w:val="36"/>
          <w:u w:val="single"/>
        </w:rPr>
      </w:pPr>
      <w:r w:rsidRPr="0C119C6C">
        <w:rPr>
          <w:rFonts w:ascii="Avenir Next LT Pro" w:eastAsia="Avenir Next LT Pro" w:hAnsi="Avenir Next LT Pro" w:cs="Avenir Next LT Pro"/>
          <w:b w:val="0"/>
          <w:bCs w:val="0"/>
          <w:sz w:val="36"/>
          <w:szCs w:val="36"/>
          <w:u w:val="single"/>
        </w:rPr>
        <w:t>Conclusion</w:t>
      </w:r>
    </w:p>
    <w:p w14:paraId="723074B0" w14:textId="7F83583F" w:rsidR="00231F6A" w:rsidRPr="00A71304" w:rsidRDefault="00A71304" w:rsidP="00231F6A">
      <w:pPr>
        <w:rPr>
          <w:b/>
          <w:bCs/>
          <w:i/>
          <w:iCs/>
          <w:color w:val="70AD47" w:themeColor="accent6"/>
        </w:rPr>
      </w:pPr>
      <w:r w:rsidRPr="00A71304">
        <w:rPr>
          <w:b/>
          <w:bCs/>
          <w:i/>
          <w:iCs/>
          <w:color w:val="70AD47" w:themeColor="accent6"/>
        </w:rPr>
        <w:t xml:space="preserve">Give </w:t>
      </w:r>
      <w:proofErr w:type="gramStart"/>
      <w:r w:rsidRPr="00A71304">
        <w:rPr>
          <w:b/>
          <w:bCs/>
          <w:i/>
          <w:iCs/>
          <w:color w:val="70AD47" w:themeColor="accent6"/>
        </w:rPr>
        <w:t>a brief summary</w:t>
      </w:r>
      <w:proofErr w:type="gramEnd"/>
      <w:r w:rsidRPr="00A71304">
        <w:rPr>
          <w:b/>
          <w:bCs/>
          <w:i/>
          <w:iCs/>
          <w:color w:val="70AD47" w:themeColor="accent6"/>
        </w:rPr>
        <w:t xml:space="preserve"> to the document</w:t>
      </w:r>
    </w:p>
    <w:p w14:paraId="47F96AAA" w14:textId="77777777" w:rsidR="00231F6A" w:rsidRDefault="00231F6A" w:rsidP="00231F6A">
      <w:pPr>
        <w:rPr>
          <w:rFonts w:ascii="Avenir Next LT Pro" w:eastAsia="Avenir Next LT Pro" w:hAnsi="Avenir Next LT Pro" w:cs="Avenir Next LT Pro"/>
        </w:rPr>
      </w:pPr>
    </w:p>
    <w:p w14:paraId="467DD6CC" w14:textId="189D87A0" w:rsidR="00231F6A" w:rsidRDefault="00231F6A" w:rsidP="00231F6A">
      <w:pPr>
        <w:pStyle w:val="Heading2"/>
        <w:rPr>
          <w:rFonts w:ascii="Avenir Next LT Pro" w:eastAsia="Avenir Next LT Pro" w:hAnsi="Avenir Next LT Pro" w:cs="Avenir Next LT Pro"/>
          <w:b w:val="0"/>
          <w:bCs w:val="0"/>
          <w:sz w:val="36"/>
          <w:szCs w:val="36"/>
          <w:u w:val="single"/>
        </w:rPr>
      </w:pPr>
      <w:r w:rsidRPr="0C119C6C">
        <w:rPr>
          <w:rFonts w:ascii="Avenir Next LT Pro" w:eastAsia="Avenir Next LT Pro" w:hAnsi="Avenir Next LT Pro" w:cs="Avenir Next LT Pro"/>
          <w:b w:val="0"/>
          <w:bCs w:val="0"/>
          <w:sz w:val="36"/>
          <w:szCs w:val="36"/>
          <w:u w:val="single"/>
        </w:rPr>
        <w:t xml:space="preserve">Future Work </w:t>
      </w:r>
    </w:p>
    <w:p w14:paraId="6E68BA3F" w14:textId="2A409201" w:rsidR="006124B9" w:rsidRPr="006124B9" w:rsidRDefault="006124B9" w:rsidP="006124B9">
      <w:pPr>
        <w:rPr>
          <w:b/>
          <w:bCs/>
          <w:i/>
          <w:iCs/>
          <w:color w:val="70AD47" w:themeColor="accent6"/>
        </w:rPr>
      </w:pPr>
      <w:r>
        <w:rPr>
          <w:b/>
          <w:bCs/>
          <w:i/>
          <w:iCs/>
          <w:color w:val="70AD47" w:themeColor="accent6"/>
        </w:rPr>
        <w:t>If the business owner is looking for additional features to be added to the solution, but you believe that it would only be achievable in the long term then list it here. You can also add some items for the “exclude” portion of the Scope section.</w:t>
      </w:r>
    </w:p>
    <w:p w14:paraId="64A61E2F" w14:textId="77777777" w:rsidR="00231F6A" w:rsidRDefault="00231F6A" w:rsidP="00231F6A">
      <w:pPr>
        <w:rPr>
          <w:rFonts w:ascii="Avenir Next LT Pro" w:eastAsia="Avenir Next LT Pro" w:hAnsi="Avenir Next LT Pro" w:cs="Avenir Next LT Pro"/>
        </w:rPr>
      </w:pPr>
    </w:p>
    <w:p w14:paraId="6C7B52B1" w14:textId="77777777" w:rsidR="00231F6A" w:rsidRDefault="00231F6A" w:rsidP="00231F6A">
      <w:pPr>
        <w:pStyle w:val="ListParagraph"/>
        <w:rPr>
          <w:rFonts w:ascii="Avenir Next LT Pro" w:eastAsia="Avenir Next LT Pro" w:hAnsi="Avenir Next LT Pro" w:cs="Avenir Next LT Pro"/>
        </w:rPr>
      </w:pPr>
    </w:p>
    <w:p w14:paraId="5CE86680" w14:textId="77777777" w:rsidR="00CC23C2" w:rsidRDefault="00CC23C2"/>
    <w:sectPr w:rsidR="00CC23C2" w:rsidSect="00D20E17">
      <w:footerReference w:type="even" r:id="rId6"/>
      <w:footerReference w:type="default" r:id="rId7"/>
      <w:pgSz w:w="12240" w:h="15840"/>
      <w:pgMar w:top="1440" w:right="1800" w:bottom="1440" w:left="1800" w:header="708" w:footer="708"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venir Next LT Pro">
    <w:panose1 w:val="020B0504020202020204"/>
    <w:charset w:val="4D"/>
    <w:family w:val="swiss"/>
    <w:pitch w:val="variable"/>
    <w:sig w:usb0="800000EF" w:usb1="5000204A" w:usb2="00000000" w:usb3="00000000" w:csb0="00000093" w:csb1="00000000"/>
  </w:font>
  <w:font w:name="Avenir Next">
    <w:panose1 w:val="020B0503020202020204"/>
    <w:charset w:val="00"/>
    <w:family w:val="swiss"/>
    <w:pitch w:val="variable"/>
    <w:sig w:usb0="8000002F" w:usb1="5000204A" w:usb2="00000000" w:usb3="00000000" w:csb0="0000009B" w:csb1="00000000"/>
  </w:font>
  <w:font w:name="AppleGothic">
    <w:panose1 w:val="00000000000000000000"/>
    <w:charset w:val="81"/>
    <w:family w:val="auto"/>
    <w:pitch w:val="variable"/>
    <w:sig w:usb0="00000001" w:usb1="09060000" w:usb2="00000010" w:usb3="00000000" w:csb0="00280001"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0168A5" w14:textId="77777777" w:rsidR="00AC6218" w:rsidRDefault="00000000" w:rsidP="00D20E1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F183A10" w14:textId="77777777" w:rsidR="00AC6218"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29221B" w14:textId="77777777" w:rsidR="00AC6218" w:rsidRDefault="00000000" w:rsidP="00D20E1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p w14:paraId="230E4B57" w14:textId="77777777" w:rsidR="00AC6218" w:rsidRDefault="00000000">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B09DF"/>
    <w:multiLevelType w:val="hybridMultilevel"/>
    <w:tmpl w:val="321495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360977"/>
    <w:multiLevelType w:val="hybridMultilevel"/>
    <w:tmpl w:val="2612D4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2A2BE8"/>
    <w:multiLevelType w:val="hybridMultilevel"/>
    <w:tmpl w:val="FBD4B2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6F59E1"/>
    <w:multiLevelType w:val="hybridMultilevel"/>
    <w:tmpl w:val="D018B1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BA3F724"/>
    <w:multiLevelType w:val="hybridMultilevel"/>
    <w:tmpl w:val="FB404B00"/>
    <w:lvl w:ilvl="0" w:tplc="D2EA06BA">
      <w:start w:val="1"/>
      <w:numFmt w:val="decimal"/>
      <w:lvlText w:val="%1."/>
      <w:lvlJc w:val="left"/>
      <w:pPr>
        <w:ind w:left="720" w:hanging="360"/>
      </w:pPr>
    </w:lvl>
    <w:lvl w:ilvl="1" w:tplc="7A8A67A4">
      <w:start w:val="1"/>
      <w:numFmt w:val="bullet"/>
      <w:lvlText w:val=""/>
      <w:lvlJc w:val="left"/>
      <w:pPr>
        <w:ind w:left="1440" w:hanging="360"/>
      </w:pPr>
      <w:rPr>
        <w:rFonts w:ascii="Symbol" w:hAnsi="Symbol" w:hint="default"/>
      </w:rPr>
    </w:lvl>
    <w:lvl w:ilvl="2" w:tplc="880257AE">
      <w:start w:val="1"/>
      <w:numFmt w:val="lowerRoman"/>
      <w:lvlText w:val="%3."/>
      <w:lvlJc w:val="right"/>
      <w:pPr>
        <w:ind w:left="2160" w:hanging="180"/>
      </w:pPr>
    </w:lvl>
    <w:lvl w:ilvl="3" w:tplc="19DEC88A">
      <w:start w:val="1"/>
      <w:numFmt w:val="decimal"/>
      <w:lvlText w:val="%4."/>
      <w:lvlJc w:val="left"/>
      <w:pPr>
        <w:ind w:left="2880" w:hanging="360"/>
      </w:pPr>
    </w:lvl>
    <w:lvl w:ilvl="4" w:tplc="F6AA742C">
      <w:start w:val="1"/>
      <w:numFmt w:val="lowerLetter"/>
      <w:lvlText w:val="%5."/>
      <w:lvlJc w:val="left"/>
      <w:pPr>
        <w:ind w:left="3600" w:hanging="360"/>
      </w:pPr>
    </w:lvl>
    <w:lvl w:ilvl="5" w:tplc="1E5AEDCA">
      <w:start w:val="1"/>
      <w:numFmt w:val="lowerRoman"/>
      <w:lvlText w:val="%6."/>
      <w:lvlJc w:val="right"/>
      <w:pPr>
        <w:ind w:left="4320" w:hanging="180"/>
      </w:pPr>
    </w:lvl>
    <w:lvl w:ilvl="6" w:tplc="F16AF5B6">
      <w:start w:val="1"/>
      <w:numFmt w:val="decimal"/>
      <w:lvlText w:val="%7."/>
      <w:lvlJc w:val="left"/>
      <w:pPr>
        <w:ind w:left="5040" w:hanging="360"/>
      </w:pPr>
    </w:lvl>
    <w:lvl w:ilvl="7" w:tplc="0AE89FE6">
      <w:start w:val="1"/>
      <w:numFmt w:val="lowerLetter"/>
      <w:lvlText w:val="%8."/>
      <w:lvlJc w:val="left"/>
      <w:pPr>
        <w:ind w:left="5760" w:hanging="360"/>
      </w:pPr>
    </w:lvl>
    <w:lvl w:ilvl="8" w:tplc="A1361D02">
      <w:start w:val="1"/>
      <w:numFmt w:val="lowerRoman"/>
      <w:lvlText w:val="%9."/>
      <w:lvlJc w:val="right"/>
      <w:pPr>
        <w:ind w:left="6480" w:hanging="180"/>
      </w:pPr>
    </w:lvl>
  </w:abstractNum>
  <w:abstractNum w:abstractNumId="5" w15:restartNumberingAfterBreak="0">
    <w:nsid w:val="282669C1"/>
    <w:multiLevelType w:val="hybridMultilevel"/>
    <w:tmpl w:val="80222A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C4ADEA9"/>
    <w:multiLevelType w:val="hybridMultilevel"/>
    <w:tmpl w:val="DA963BD8"/>
    <w:lvl w:ilvl="0" w:tplc="254E710A">
      <w:start w:val="1"/>
      <w:numFmt w:val="bullet"/>
      <w:lvlText w:val=""/>
      <w:lvlJc w:val="left"/>
      <w:pPr>
        <w:ind w:left="720" w:hanging="360"/>
      </w:pPr>
      <w:rPr>
        <w:rFonts w:ascii="Symbol" w:hAnsi="Symbol" w:hint="default"/>
      </w:rPr>
    </w:lvl>
    <w:lvl w:ilvl="1" w:tplc="0AC8E644">
      <w:start w:val="1"/>
      <w:numFmt w:val="bullet"/>
      <w:lvlText w:val="o"/>
      <w:lvlJc w:val="left"/>
      <w:pPr>
        <w:ind w:left="1440" w:hanging="360"/>
      </w:pPr>
      <w:rPr>
        <w:rFonts w:ascii="Courier New" w:hAnsi="Courier New" w:hint="default"/>
      </w:rPr>
    </w:lvl>
    <w:lvl w:ilvl="2" w:tplc="67E4F10A">
      <w:start w:val="1"/>
      <w:numFmt w:val="bullet"/>
      <w:lvlText w:val=""/>
      <w:lvlJc w:val="left"/>
      <w:pPr>
        <w:ind w:left="2160" w:hanging="360"/>
      </w:pPr>
      <w:rPr>
        <w:rFonts w:ascii="Wingdings" w:hAnsi="Wingdings" w:hint="default"/>
      </w:rPr>
    </w:lvl>
    <w:lvl w:ilvl="3" w:tplc="AD762FD4">
      <w:start w:val="1"/>
      <w:numFmt w:val="bullet"/>
      <w:lvlText w:val=""/>
      <w:lvlJc w:val="left"/>
      <w:pPr>
        <w:ind w:left="2880" w:hanging="360"/>
      </w:pPr>
      <w:rPr>
        <w:rFonts w:ascii="Symbol" w:hAnsi="Symbol" w:hint="default"/>
      </w:rPr>
    </w:lvl>
    <w:lvl w:ilvl="4" w:tplc="3C7E03A0">
      <w:start w:val="1"/>
      <w:numFmt w:val="bullet"/>
      <w:lvlText w:val="o"/>
      <w:lvlJc w:val="left"/>
      <w:pPr>
        <w:ind w:left="3600" w:hanging="360"/>
      </w:pPr>
      <w:rPr>
        <w:rFonts w:ascii="Courier New" w:hAnsi="Courier New" w:hint="default"/>
      </w:rPr>
    </w:lvl>
    <w:lvl w:ilvl="5" w:tplc="6EC4B3D6">
      <w:start w:val="1"/>
      <w:numFmt w:val="bullet"/>
      <w:lvlText w:val=""/>
      <w:lvlJc w:val="left"/>
      <w:pPr>
        <w:ind w:left="4320" w:hanging="360"/>
      </w:pPr>
      <w:rPr>
        <w:rFonts w:ascii="Wingdings" w:hAnsi="Wingdings" w:hint="default"/>
      </w:rPr>
    </w:lvl>
    <w:lvl w:ilvl="6" w:tplc="B3A081C8">
      <w:start w:val="1"/>
      <w:numFmt w:val="bullet"/>
      <w:lvlText w:val=""/>
      <w:lvlJc w:val="left"/>
      <w:pPr>
        <w:ind w:left="5040" w:hanging="360"/>
      </w:pPr>
      <w:rPr>
        <w:rFonts w:ascii="Symbol" w:hAnsi="Symbol" w:hint="default"/>
      </w:rPr>
    </w:lvl>
    <w:lvl w:ilvl="7" w:tplc="4CAA8D68">
      <w:start w:val="1"/>
      <w:numFmt w:val="bullet"/>
      <w:lvlText w:val="o"/>
      <w:lvlJc w:val="left"/>
      <w:pPr>
        <w:ind w:left="5760" w:hanging="360"/>
      </w:pPr>
      <w:rPr>
        <w:rFonts w:ascii="Courier New" w:hAnsi="Courier New" w:hint="default"/>
      </w:rPr>
    </w:lvl>
    <w:lvl w:ilvl="8" w:tplc="308CF98C">
      <w:start w:val="1"/>
      <w:numFmt w:val="bullet"/>
      <w:lvlText w:val=""/>
      <w:lvlJc w:val="left"/>
      <w:pPr>
        <w:ind w:left="6480" w:hanging="360"/>
      </w:pPr>
      <w:rPr>
        <w:rFonts w:ascii="Wingdings" w:hAnsi="Wingdings" w:hint="default"/>
      </w:rPr>
    </w:lvl>
  </w:abstractNum>
  <w:abstractNum w:abstractNumId="7" w15:restartNumberingAfterBreak="0">
    <w:nsid w:val="2C6E39A9"/>
    <w:multiLevelType w:val="hybridMultilevel"/>
    <w:tmpl w:val="8B8E320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2F255258"/>
    <w:multiLevelType w:val="hybridMultilevel"/>
    <w:tmpl w:val="8924BB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5B15366"/>
    <w:multiLevelType w:val="hybridMultilevel"/>
    <w:tmpl w:val="70B2FE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C370D16"/>
    <w:multiLevelType w:val="hybridMultilevel"/>
    <w:tmpl w:val="FCE6B4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2570E7B"/>
    <w:multiLevelType w:val="hybridMultilevel"/>
    <w:tmpl w:val="6F6622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E982B1C"/>
    <w:multiLevelType w:val="hybridMultilevel"/>
    <w:tmpl w:val="0B32F2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03BEDC1"/>
    <w:multiLevelType w:val="hybridMultilevel"/>
    <w:tmpl w:val="43081F06"/>
    <w:lvl w:ilvl="0" w:tplc="87D0C494">
      <w:start w:val="1"/>
      <w:numFmt w:val="decimal"/>
      <w:lvlText w:val="%1."/>
      <w:lvlJc w:val="left"/>
      <w:pPr>
        <w:ind w:left="720" w:hanging="360"/>
      </w:pPr>
    </w:lvl>
    <w:lvl w:ilvl="1" w:tplc="D4F6800A">
      <w:start w:val="1"/>
      <w:numFmt w:val="lowerLetter"/>
      <w:lvlText w:val="%2."/>
      <w:lvlJc w:val="left"/>
      <w:pPr>
        <w:ind w:left="1440" w:hanging="360"/>
      </w:pPr>
    </w:lvl>
    <w:lvl w:ilvl="2" w:tplc="9D740774">
      <w:start w:val="1"/>
      <w:numFmt w:val="lowerRoman"/>
      <w:lvlText w:val="%3."/>
      <w:lvlJc w:val="right"/>
      <w:pPr>
        <w:ind w:left="2160" w:hanging="180"/>
      </w:pPr>
    </w:lvl>
    <w:lvl w:ilvl="3" w:tplc="2CD0803E">
      <w:start w:val="1"/>
      <w:numFmt w:val="decimal"/>
      <w:lvlText w:val="%4."/>
      <w:lvlJc w:val="left"/>
      <w:pPr>
        <w:ind w:left="2880" w:hanging="360"/>
      </w:pPr>
    </w:lvl>
    <w:lvl w:ilvl="4" w:tplc="6964A434">
      <w:start w:val="1"/>
      <w:numFmt w:val="lowerLetter"/>
      <w:lvlText w:val="%5."/>
      <w:lvlJc w:val="left"/>
      <w:pPr>
        <w:ind w:left="3600" w:hanging="360"/>
      </w:pPr>
    </w:lvl>
    <w:lvl w:ilvl="5" w:tplc="DB12E55E">
      <w:start w:val="1"/>
      <w:numFmt w:val="lowerRoman"/>
      <w:lvlText w:val="%6."/>
      <w:lvlJc w:val="right"/>
      <w:pPr>
        <w:ind w:left="4320" w:hanging="180"/>
      </w:pPr>
    </w:lvl>
    <w:lvl w:ilvl="6" w:tplc="E428643A">
      <w:start w:val="1"/>
      <w:numFmt w:val="decimal"/>
      <w:lvlText w:val="%7."/>
      <w:lvlJc w:val="left"/>
      <w:pPr>
        <w:ind w:left="5040" w:hanging="360"/>
      </w:pPr>
    </w:lvl>
    <w:lvl w:ilvl="7" w:tplc="741E39E4">
      <w:start w:val="1"/>
      <w:numFmt w:val="lowerLetter"/>
      <w:lvlText w:val="%8."/>
      <w:lvlJc w:val="left"/>
      <w:pPr>
        <w:ind w:left="5760" w:hanging="360"/>
      </w:pPr>
    </w:lvl>
    <w:lvl w:ilvl="8" w:tplc="480E8F74">
      <w:start w:val="1"/>
      <w:numFmt w:val="lowerRoman"/>
      <w:lvlText w:val="%9."/>
      <w:lvlJc w:val="right"/>
      <w:pPr>
        <w:ind w:left="6480" w:hanging="180"/>
      </w:pPr>
    </w:lvl>
  </w:abstractNum>
  <w:abstractNum w:abstractNumId="14" w15:restartNumberingAfterBreak="0">
    <w:nsid w:val="65CA74B5"/>
    <w:multiLevelType w:val="hybridMultilevel"/>
    <w:tmpl w:val="2834B698"/>
    <w:lvl w:ilvl="0" w:tplc="5F768A20">
      <w:start w:val="1"/>
      <w:numFmt w:val="decimal"/>
      <w:lvlText w:val="%1."/>
      <w:lvlJc w:val="left"/>
      <w:pPr>
        <w:ind w:left="720" w:hanging="360"/>
      </w:pPr>
    </w:lvl>
    <w:lvl w:ilvl="1" w:tplc="8A64A148">
      <w:start w:val="1"/>
      <w:numFmt w:val="lowerLetter"/>
      <w:lvlText w:val="%2."/>
      <w:lvlJc w:val="left"/>
      <w:pPr>
        <w:ind w:left="1440" w:hanging="360"/>
      </w:pPr>
    </w:lvl>
    <w:lvl w:ilvl="2" w:tplc="C67CFA52">
      <w:start w:val="1"/>
      <w:numFmt w:val="lowerRoman"/>
      <w:lvlText w:val="%3."/>
      <w:lvlJc w:val="right"/>
      <w:pPr>
        <w:ind w:left="2160" w:hanging="180"/>
      </w:pPr>
    </w:lvl>
    <w:lvl w:ilvl="3" w:tplc="C6506D2E">
      <w:start w:val="1"/>
      <w:numFmt w:val="decimal"/>
      <w:lvlText w:val="%4."/>
      <w:lvlJc w:val="left"/>
      <w:pPr>
        <w:ind w:left="2880" w:hanging="360"/>
      </w:pPr>
    </w:lvl>
    <w:lvl w:ilvl="4" w:tplc="0030B134">
      <w:start w:val="1"/>
      <w:numFmt w:val="lowerLetter"/>
      <w:lvlText w:val="%5."/>
      <w:lvlJc w:val="left"/>
      <w:pPr>
        <w:ind w:left="3600" w:hanging="360"/>
      </w:pPr>
    </w:lvl>
    <w:lvl w:ilvl="5" w:tplc="ADECA9D2">
      <w:start w:val="1"/>
      <w:numFmt w:val="lowerRoman"/>
      <w:lvlText w:val="%6."/>
      <w:lvlJc w:val="right"/>
      <w:pPr>
        <w:ind w:left="4320" w:hanging="180"/>
      </w:pPr>
    </w:lvl>
    <w:lvl w:ilvl="6" w:tplc="6D5AA95C">
      <w:start w:val="1"/>
      <w:numFmt w:val="decimal"/>
      <w:lvlText w:val="%7."/>
      <w:lvlJc w:val="left"/>
      <w:pPr>
        <w:ind w:left="5040" w:hanging="360"/>
      </w:pPr>
    </w:lvl>
    <w:lvl w:ilvl="7" w:tplc="B4D834E0">
      <w:start w:val="1"/>
      <w:numFmt w:val="lowerLetter"/>
      <w:lvlText w:val="%8."/>
      <w:lvlJc w:val="left"/>
      <w:pPr>
        <w:ind w:left="5760" w:hanging="360"/>
      </w:pPr>
    </w:lvl>
    <w:lvl w:ilvl="8" w:tplc="CBF4DFD4">
      <w:start w:val="1"/>
      <w:numFmt w:val="lowerRoman"/>
      <w:lvlText w:val="%9."/>
      <w:lvlJc w:val="right"/>
      <w:pPr>
        <w:ind w:left="6480" w:hanging="180"/>
      </w:pPr>
    </w:lvl>
  </w:abstractNum>
  <w:abstractNum w:abstractNumId="15" w15:restartNumberingAfterBreak="0">
    <w:nsid w:val="741C2C3B"/>
    <w:multiLevelType w:val="hybridMultilevel"/>
    <w:tmpl w:val="36A611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AB9B921"/>
    <w:multiLevelType w:val="hybridMultilevel"/>
    <w:tmpl w:val="A7E8F51E"/>
    <w:lvl w:ilvl="0" w:tplc="17DA6E6C">
      <w:start w:val="1"/>
      <w:numFmt w:val="decimal"/>
      <w:lvlText w:val="%1."/>
      <w:lvlJc w:val="left"/>
      <w:pPr>
        <w:ind w:left="720" w:hanging="360"/>
      </w:pPr>
    </w:lvl>
    <w:lvl w:ilvl="1" w:tplc="96523B42">
      <w:start w:val="1"/>
      <w:numFmt w:val="lowerLetter"/>
      <w:lvlText w:val="%2."/>
      <w:lvlJc w:val="left"/>
      <w:pPr>
        <w:ind w:left="1440" w:hanging="360"/>
      </w:pPr>
    </w:lvl>
    <w:lvl w:ilvl="2" w:tplc="DCE6FC28">
      <w:start w:val="1"/>
      <w:numFmt w:val="lowerRoman"/>
      <w:lvlText w:val="%3."/>
      <w:lvlJc w:val="right"/>
      <w:pPr>
        <w:ind w:left="2160" w:hanging="180"/>
      </w:pPr>
    </w:lvl>
    <w:lvl w:ilvl="3" w:tplc="12965ADC">
      <w:start w:val="1"/>
      <w:numFmt w:val="decimal"/>
      <w:lvlText w:val="%4."/>
      <w:lvlJc w:val="left"/>
      <w:pPr>
        <w:ind w:left="2880" w:hanging="360"/>
      </w:pPr>
    </w:lvl>
    <w:lvl w:ilvl="4" w:tplc="15723D18">
      <w:start w:val="1"/>
      <w:numFmt w:val="lowerLetter"/>
      <w:lvlText w:val="%5."/>
      <w:lvlJc w:val="left"/>
      <w:pPr>
        <w:ind w:left="3600" w:hanging="360"/>
      </w:pPr>
    </w:lvl>
    <w:lvl w:ilvl="5" w:tplc="49D847C0">
      <w:start w:val="1"/>
      <w:numFmt w:val="lowerRoman"/>
      <w:lvlText w:val="%6."/>
      <w:lvlJc w:val="right"/>
      <w:pPr>
        <w:ind w:left="4320" w:hanging="180"/>
      </w:pPr>
    </w:lvl>
    <w:lvl w:ilvl="6" w:tplc="FE66389C">
      <w:start w:val="1"/>
      <w:numFmt w:val="decimal"/>
      <w:lvlText w:val="%7."/>
      <w:lvlJc w:val="left"/>
      <w:pPr>
        <w:ind w:left="5040" w:hanging="360"/>
      </w:pPr>
    </w:lvl>
    <w:lvl w:ilvl="7" w:tplc="06DC872C">
      <w:start w:val="1"/>
      <w:numFmt w:val="lowerLetter"/>
      <w:lvlText w:val="%8."/>
      <w:lvlJc w:val="left"/>
      <w:pPr>
        <w:ind w:left="5760" w:hanging="360"/>
      </w:pPr>
    </w:lvl>
    <w:lvl w:ilvl="8" w:tplc="3134E792">
      <w:start w:val="1"/>
      <w:numFmt w:val="lowerRoman"/>
      <w:lvlText w:val="%9."/>
      <w:lvlJc w:val="right"/>
      <w:pPr>
        <w:ind w:left="6480" w:hanging="180"/>
      </w:pPr>
    </w:lvl>
  </w:abstractNum>
  <w:abstractNum w:abstractNumId="17" w15:restartNumberingAfterBreak="0">
    <w:nsid w:val="7DC1A998"/>
    <w:multiLevelType w:val="hybridMultilevel"/>
    <w:tmpl w:val="C8EA39CC"/>
    <w:lvl w:ilvl="0" w:tplc="B720E00C">
      <w:start w:val="1"/>
      <w:numFmt w:val="decimal"/>
      <w:lvlText w:val="%1."/>
      <w:lvlJc w:val="left"/>
      <w:pPr>
        <w:ind w:left="720" w:hanging="360"/>
      </w:pPr>
    </w:lvl>
    <w:lvl w:ilvl="1" w:tplc="E4E49C84">
      <w:start w:val="1"/>
      <w:numFmt w:val="lowerLetter"/>
      <w:lvlText w:val="%2."/>
      <w:lvlJc w:val="left"/>
      <w:pPr>
        <w:ind w:left="1440" w:hanging="360"/>
      </w:pPr>
    </w:lvl>
    <w:lvl w:ilvl="2" w:tplc="DD20BD34">
      <w:start w:val="1"/>
      <w:numFmt w:val="lowerRoman"/>
      <w:lvlText w:val="%3."/>
      <w:lvlJc w:val="right"/>
      <w:pPr>
        <w:ind w:left="2160" w:hanging="180"/>
      </w:pPr>
    </w:lvl>
    <w:lvl w:ilvl="3" w:tplc="2CE24C64">
      <w:start w:val="1"/>
      <w:numFmt w:val="decimal"/>
      <w:lvlText w:val="%4."/>
      <w:lvlJc w:val="left"/>
      <w:pPr>
        <w:ind w:left="2880" w:hanging="360"/>
      </w:pPr>
    </w:lvl>
    <w:lvl w:ilvl="4" w:tplc="160891E8">
      <w:start w:val="1"/>
      <w:numFmt w:val="lowerLetter"/>
      <w:lvlText w:val="%5."/>
      <w:lvlJc w:val="left"/>
      <w:pPr>
        <w:ind w:left="3600" w:hanging="360"/>
      </w:pPr>
    </w:lvl>
    <w:lvl w:ilvl="5" w:tplc="D94CDC00">
      <w:start w:val="1"/>
      <w:numFmt w:val="lowerRoman"/>
      <w:lvlText w:val="%6."/>
      <w:lvlJc w:val="right"/>
      <w:pPr>
        <w:ind w:left="4320" w:hanging="180"/>
      </w:pPr>
    </w:lvl>
    <w:lvl w:ilvl="6" w:tplc="838CF5D2">
      <w:start w:val="1"/>
      <w:numFmt w:val="decimal"/>
      <w:lvlText w:val="%7."/>
      <w:lvlJc w:val="left"/>
      <w:pPr>
        <w:ind w:left="5040" w:hanging="360"/>
      </w:pPr>
    </w:lvl>
    <w:lvl w:ilvl="7" w:tplc="0EAAE2C8">
      <w:start w:val="1"/>
      <w:numFmt w:val="lowerLetter"/>
      <w:lvlText w:val="%8."/>
      <w:lvlJc w:val="left"/>
      <w:pPr>
        <w:ind w:left="5760" w:hanging="360"/>
      </w:pPr>
    </w:lvl>
    <w:lvl w:ilvl="8" w:tplc="C19294D4">
      <w:start w:val="1"/>
      <w:numFmt w:val="lowerRoman"/>
      <w:lvlText w:val="%9."/>
      <w:lvlJc w:val="right"/>
      <w:pPr>
        <w:ind w:left="6480" w:hanging="180"/>
      </w:pPr>
    </w:lvl>
  </w:abstractNum>
  <w:num w:numId="1" w16cid:durableId="1321620934">
    <w:abstractNumId w:val="4"/>
  </w:num>
  <w:num w:numId="2" w16cid:durableId="1604727452">
    <w:abstractNumId w:val="17"/>
  </w:num>
  <w:num w:numId="3" w16cid:durableId="1422872226">
    <w:abstractNumId w:val="13"/>
  </w:num>
  <w:num w:numId="4" w16cid:durableId="1860311286">
    <w:abstractNumId w:val="14"/>
  </w:num>
  <w:num w:numId="5" w16cid:durableId="1438257065">
    <w:abstractNumId w:val="6"/>
  </w:num>
  <w:num w:numId="6" w16cid:durableId="1982466846">
    <w:abstractNumId w:val="16"/>
  </w:num>
  <w:num w:numId="7" w16cid:durableId="899901728">
    <w:abstractNumId w:val="7"/>
  </w:num>
  <w:num w:numId="8" w16cid:durableId="820002020">
    <w:abstractNumId w:val="10"/>
  </w:num>
  <w:num w:numId="9" w16cid:durableId="781874738">
    <w:abstractNumId w:val="0"/>
  </w:num>
  <w:num w:numId="10" w16cid:durableId="879320770">
    <w:abstractNumId w:val="9"/>
  </w:num>
  <w:num w:numId="11" w16cid:durableId="103690870">
    <w:abstractNumId w:val="5"/>
  </w:num>
  <w:num w:numId="12" w16cid:durableId="630749654">
    <w:abstractNumId w:val="15"/>
  </w:num>
  <w:num w:numId="13" w16cid:durableId="1223518148">
    <w:abstractNumId w:val="1"/>
  </w:num>
  <w:num w:numId="14" w16cid:durableId="516115382">
    <w:abstractNumId w:val="2"/>
  </w:num>
  <w:num w:numId="15" w16cid:durableId="1075712251">
    <w:abstractNumId w:val="8"/>
  </w:num>
  <w:num w:numId="16" w16cid:durableId="843592113">
    <w:abstractNumId w:val="12"/>
  </w:num>
  <w:num w:numId="17" w16cid:durableId="1446580383">
    <w:abstractNumId w:val="3"/>
  </w:num>
  <w:num w:numId="18" w16cid:durableId="1147821126">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ard, Aaron J">
    <w15:presenceInfo w15:providerId="AD" w15:userId="S::aaron_ward@optum.com::f27e4af0-b950-45a0-9b14-e3f680ba79b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F6A"/>
    <w:rsid w:val="00145D0D"/>
    <w:rsid w:val="00156DEB"/>
    <w:rsid w:val="001742A8"/>
    <w:rsid w:val="00231F6A"/>
    <w:rsid w:val="003066F4"/>
    <w:rsid w:val="004F7191"/>
    <w:rsid w:val="0059053C"/>
    <w:rsid w:val="006124B9"/>
    <w:rsid w:val="00692B35"/>
    <w:rsid w:val="00756D12"/>
    <w:rsid w:val="007A5CD1"/>
    <w:rsid w:val="008226DC"/>
    <w:rsid w:val="00842EF6"/>
    <w:rsid w:val="008568B4"/>
    <w:rsid w:val="008652AB"/>
    <w:rsid w:val="00981A9C"/>
    <w:rsid w:val="009C0422"/>
    <w:rsid w:val="009E375B"/>
    <w:rsid w:val="00A71304"/>
    <w:rsid w:val="00C177C1"/>
    <w:rsid w:val="00C22384"/>
    <w:rsid w:val="00C24988"/>
    <w:rsid w:val="00CC23C2"/>
    <w:rsid w:val="00D77703"/>
    <w:rsid w:val="00DE71FF"/>
    <w:rsid w:val="00E173B4"/>
    <w:rsid w:val="00FE12B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581A291C"/>
  <w15:chartTrackingRefBased/>
  <w15:docId w15:val="{F5D3E11D-3588-8F40-99D2-CDEDCA0B5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F6A"/>
    <w:pPr>
      <w:spacing w:after="200"/>
    </w:pPr>
    <w:rPr>
      <w:lang w:val="en-GB"/>
    </w:rPr>
  </w:style>
  <w:style w:type="paragraph" w:styleId="Heading1">
    <w:name w:val="heading 1"/>
    <w:basedOn w:val="Normal"/>
    <w:next w:val="Normal"/>
    <w:link w:val="Heading1Char"/>
    <w:uiPriority w:val="9"/>
    <w:qFormat/>
    <w:rsid w:val="00231F6A"/>
    <w:pPr>
      <w:keepNext/>
      <w:keepLines/>
      <w:spacing w:before="480" w:after="0"/>
      <w:outlineLvl w:val="0"/>
    </w:pPr>
    <w:rPr>
      <w:rFonts w:asciiTheme="majorHAnsi" w:eastAsiaTheme="majorEastAsia" w:hAnsiTheme="majorHAnsi" w:cstheme="majorBidi"/>
      <w:b/>
      <w:bCs/>
      <w:color w:val="000000" w:themeColor="text1"/>
      <w:sz w:val="32"/>
      <w:szCs w:val="32"/>
    </w:rPr>
  </w:style>
  <w:style w:type="paragraph" w:styleId="Heading2">
    <w:name w:val="heading 2"/>
    <w:basedOn w:val="Normal"/>
    <w:next w:val="Normal"/>
    <w:link w:val="Heading2Char"/>
    <w:uiPriority w:val="9"/>
    <w:unhideWhenUsed/>
    <w:qFormat/>
    <w:rsid w:val="00231F6A"/>
    <w:pPr>
      <w:keepNext/>
      <w:keepLines/>
      <w:spacing w:before="200" w:after="0"/>
      <w:outlineLvl w:val="1"/>
    </w:pPr>
    <w:rPr>
      <w:rFonts w:asciiTheme="majorHAnsi" w:eastAsiaTheme="majorEastAsia" w:hAnsiTheme="majorHAnsi" w:cstheme="majorBidi"/>
      <w:b/>
      <w:bCs/>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1F6A"/>
    <w:rPr>
      <w:rFonts w:asciiTheme="majorHAnsi" w:eastAsiaTheme="majorEastAsia" w:hAnsiTheme="majorHAnsi" w:cstheme="majorBidi"/>
      <w:b/>
      <w:bCs/>
      <w:color w:val="000000" w:themeColor="text1"/>
      <w:sz w:val="32"/>
      <w:szCs w:val="32"/>
      <w:lang w:val="en-GB"/>
    </w:rPr>
  </w:style>
  <w:style w:type="character" w:customStyle="1" w:styleId="Heading2Char">
    <w:name w:val="Heading 2 Char"/>
    <w:basedOn w:val="DefaultParagraphFont"/>
    <w:link w:val="Heading2"/>
    <w:uiPriority w:val="9"/>
    <w:rsid w:val="00231F6A"/>
    <w:rPr>
      <w:rFonts w:asciiTheme="majorHAnsi" w:eastAsiaTheme="majorEastAsia" w:hAnsiTheme="majorHAnsi" w:cstheme="majorBidi"/>
      <w:b/>
      <w:bCs/>
      <w:color w:val="000000" w:themeColor="text1"/>
      <w:sz w:val="26"/>
      <w:szCs w:val="26"/>
      <w:lang w:val="en-GB"/>
    </w:rPr>
  </w:style>
  <w:style w:type="paragraph" w:styleId="ListParagraph">
    <w:name w:val="List Paragraph"/>
    <w:basedOn w:val="Normal"/>
    <w:uiPriority w:val="34"/>
    <w:qFormat/>
    <w:rsid w:val="00231F6A"/>
    <w:pPr>
      <w:ind w:left="720"/>
      <w:contextualSpacing/>
    </w:pPr>
  </w:style>
  <w:style w:type="paragraph" w:styleId="Footer">
    <w:name w:val="footer"/>
    <w:basedOn w:val="Normal"/>
    <w:link w:val="FooterChar"/>
    <w:uiPriority w:val="99"/>
    <w:unhideWhenUsed/>
    <w:rsid w:val="00231F6A"/>
    <w:pPr>
      <w:tabs>
        <w:tab w:val="center" w:pos="4320"/>
        <w:tab w:val="right" w:pos="8640"/>
      </w:tabs>
      <w:spacing w:after="0"/>
    </w:pPr>
  </w:style>
  <w:style w:type="character" w:customStyle="1" w:styleId="FooterChar">
    <w:name w:val="Footer Char"/>
    <w:basedOn w:val="DefaultParagraphFont"/>
    <w:link w:val="Footer"/>
    <w:uiPriority w:val="99"/>
    <w:rsid w:val="00231F6A"/>
    <w:rPr>
      <w:lang w:val="en-GB"/>
    </w:rPr>
  </w:style>
  <w:style w:type="character" w:styleId="PageNumber">
    <w:name w:val="page number"/>
    <w:basedOn w:val="DefaultParagraphFont"/>
    <w:uiPriority w:val="99"/>
    <w:semiHidden/>
    <w:unhideWhenUsed/>
    <w:rsid w:val="00231F6A"/>
  </w:style>
  <w:style w:type="character" w:styleId="Hyperlink">
    <w:name w:val="Hyperlink"/>
    <w:basedOn w:val="DefaultParagraphFont"/>
    <w:uiPriority w:val="99"/>
    <w:unhideWhenUsed/>
    <w:rsid w:val="00231F6A"/>
    <w:rPr>
      <w:color w:val="0563C1" w:themeColor="hyperlink"/>
      <w:u w:val="single"/>
    </w:rPr>
  </w:style>
  <w:style w:type="character" w:styleId="CommentReference">
    <w:name w:val="annotation reference"/>
    <w:basedOn w:val="DefaultParagraphFont"/>
    <w:uiPriority w:val="99"/>
    <w:semiHidden/>
    <w:unhideWhenUsed/>
    <w:rsid w:val="00231F6A"/>
    <w:rPr>
      <w:sz w:val="16"/>
      <w:szCs w:val="16"/>
    </w:rPr>
  </w:style>
  <w:style w:type="paragraph" w:styleId="CommentText">
    <w:name w:val="annotation text"/>
    <w:basedOn w:val="Normal"/>
    <w:link w:val="CommentTextChar"/>
    <w:uiPriority w:val="99"/>
    <w:semiHidden/>
    <w:unhideWhenUsed/>
    <w:rsid w:val="00231F6A"/>
    <w:rPr>
      <w:sz w:val="20"/>
      <w:szCs w:val="20"/>
    </w:rPr>
  </w:style>
  <w:style w:type="character" w:customStyle="1" w:styleId="CommentTextChar">
    <w:name w:val="Comment Text Char"/>
    <w:basedOn w:val="DefaultParagraphFont"/>
    <w:link w:val="CommentText"/>
    <w:uiPriority w:val="99"/>
    <w:semiHidden/>
    <w:rsid w:val="00231F6A"/>
    <w:rPr>
      <w:sz w:val="20"/>
      <w:szCs w:val="20"/>
      <w:lang w:val="en-GB"/>
    </w:rPr>
  </w:style>
  <w:style w:type="table" w:styleId="GridTable4-Accent5">
    <w:name w:val="Grid Table 4 Accent 5"/>
    <w:basedOn w:val="TableNormal"/>
    <w:uiPriority w:val="49"/>
    <w:rsid w:val="00231F6A"/>
    <w:rPr>
      <w:rFonts w:eastAsiaTheme="minorEastAsia"/>
      <w:lang w:val="en-US" w:eastAsia="ja-JP"/>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5</Pages>
  <Words>683</Words>
  <Characters>3898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Ward, Aaron J</dc:creator>
  <cp:keywords/>
  <dc:description/>
  <cp:lastModifiedBy>Ward, Aaron J</cp:lastModifiedBy>
  <cp:revision>4</cp:revision>
  <dcterms:created xsi:type="dcterms:W3CDTF">2022-12-29T12:19:00Z</dcterms:created>
  <dcterms:modified xsi:type="dcterms:W3CDTF">2022-12-29T12:46:00Z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8a73c85-e524-44a6-bd58-7df7ef87be8f_Enabled">
    <vt:lpwstr>true</vt:lpwstr>
  </property>
  <property fmtid="{D5CDD505-2E9C-101B-9397-08002B2CF9AE}" pid="3" name="MSIP_Label_a8a73c85-e524-44a6-bd58-7df7ef87be8f_SetDate">
    <vt:lpwstr>2022-12-29T12:40:42Z</vt:lpwstr>
  </property>
  <property fmtid="{D5CDD505-2E9C-101B-9397-08002B2CF9AE}" pid="4" name="MSIP_Label_a8a73c85-e524-44a6-bd58-7df7ef87be8f_Method">
    <vt:lpwstr>Standard</vt:lpwstr>
  </property>
  <property fmtid="{D5CDD505-2E9C-101B-9397-08002B2CF9AE}" pid="5" name="MSIP_Label_a8a73c85-e524-44a6-bd58-7df7ef87be8f_Name">
    <vt:lpwstr>Internal Label</vt:lpwstr>
  </property>
  <property fmtid="{D5CDD505-2E9C-101B-9397-08002B2CF9AE}" pid="6" name="MSIP_Label_a8a73c85-e524-44a6-bd58-7df7ef87be8f_SiteId">
    <vt:lpwstr>db05faca-c82a-4b9d-b9c5-0f64b6755421</vt:lpwstr>
  </property>
  <property fmtid="{D5CDD505-2E9C-101B-9397-08002B2CF9AE}" pid="7" name="MSIP_Label_a8a73c85-e524-44a6-bd58-7df7ef87be8f_ActionId">
    <vt:lpwstr>83eb2e8b-f62c-4727-b370-f768e961abb2</vt:lpwstr>
  </property>
  <property fmtid="{D5CDD505-2E9C-101B-9397-08002B2CF9AE}" pid="8" name="MSIP_Label_a8a73c85-e524-44a6-bd58-7df7ef87be8f_ContentBits">
    <vt:lpwstr>0</vt:lpwstr>
  </property>
</Properties>
</file>